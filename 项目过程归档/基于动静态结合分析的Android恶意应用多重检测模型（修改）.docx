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tiff" ContentType="image/tiff"/>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cs="Arial"/>
          <w:color w:val="000000"/>
          <w:kern w:val="0"/>
          <w:sz w:val="32"/>
          <w:szCs w:val="36"/>
        </w:rPr>
      </w:pPr>
      <w:r>
        <w:rPr>
          <w:rFonts w:hint="eastAsia" w:ascii="黑体" w:hAnsi="黑体" w:eastAsia="黑体" w:cs="Arial"/>
          <w:color w:val="000000"/>
          <w:kern w:val="0"/>
          <w:sz w:val="32"/>
          <w:szCs w:val="36"/>
        </w:rPr>
        <w:t>基于动静态结合分析的A</w:t>
      </w:r>
      <w:r>
        <w:rPr>
          <w:rFonts w:ascii="黑体" w:hAnsi="黑体" w:eastAsia="黑体" w:cs="Arial"/>
          <w:color w:val="000000"/>
          <w:kern w:val="0"/>
          <w:sz w:val="32"/>
          <w:szCs w:val="36"/>
        </w:rPr>
        <w:t>ndroid</w:t>
      </w:r>
      <w:r>
        <w:rPr>
          <w:rFonts w:hint="eastAsia" w:ascii="黑体" w:hAnsi="黑体" w:eastAsia="黑体" w:cs="Arial"/>
          <w:color w:val="000000"/>
          <w:kern w:val="0"/>
          <w:sz w:val="32"/>
          <w:szCs w:val="36"/>
        </w:rPr>
        <w:t>应用安全性多重检测模型</w:t>
      </w:r>
    </w:p>
    <w:p>
      <w:pPr>
        <w:spacing w:line="220" w:lineRule="atLeast"/>
        <w:jc w:val="center"/>
        <w:rPr>
          <w:rFonts w:ascii="黑体" w:hAnsi="黑体" w:eastAsia="黑体"/>
          <w:szCs w:val="21"/>
        </w:rPr>
      </w:pPr>
      <w:r>
        <w:rPr>
          <w:rFonts w:hint="eastAsia" w:ascii="黑体" w:hAnsi="黑体" w:eastAsia="黑体"/>
          <w:szCs w:val="21"/>
        </w:rPr>
        <w:t xml:space="preserve">张钦尧 解梦飞 刘俊 陈明翔 </w:t>
      </w:r>
    </w:p>
    <w:p>
      <w:pPr>
        <w:spacing w:line="220" w:lineRule="atLeast"/>
        <w:jc w:val="center"/>
        <w:rPr>
          <w:rFonts w:ascii="仿宋" w:hAnsi="仿宋" w:eastAsia="仿宋"/>
          <w:szCs w:val="21"/>
        </w:rPr>
      </w:pPr>
      <w:r>
        <w:rPr>
          <w:rFonts w:hint="eastAsia" w:ascii="仿宋" w:hAnsi="仿宋" w:eastAsia="仿宋"/>
          <w:szCs w:val="21"/>
        </w:rPr>
        <w:t>(中国民航大学计算机科学与技术学院 天津 300300)</w:t>
      </w:r>
    </w:p>
    <w:p>
      <w:pPr>
        <w:rPr>
          <w:rFonts w:ascii="Times New Roman" w:hAnsi="Times New Roman" w:eastAsia="黑体" w:cs="Times New Roman"/>
          <w:szCs w:val="21"/>
        </w:rPr>
      </w:pPr>
      <w:r>
        <w:rPr>
          <w:rFonts w:ascii="Times New Roman" w:hAnsi="Times New Roman" w:eastAsia="黑体" w:cs="Times New Roman"/>
          <w:szCs w:val="21"/>
        </w:rPr>
        <w:t>摘要</w:t>
      </w:r>
    </w:p>
    <w:p>
      <w:pPr>
        <w:widowControl/>
        <w:jc w:val="left"/>
        <w:rPr>
          <w:rFonts w:ascii="Times New Roman" w:hAnsi="Times New Roman" w:eastAsia="宋体" w:cs="Times New Roman"/>
          <w:sz w:val="18"/>
          <w:szCs w:val="18"/>
        </w:rPr>
      </w:pPr>
      <w:r>
        <w:rPr>
          <w:rFonts w:ascii="Times New Roman" w:hAnsi="Times New Roman" w:eastAsia="黑体" w:cs="Times New Roman"/>
          <w:szCs w:val="21"/>
        </w:rPr>
        <w:tab/>
      </w:r>
      <w:r>
        <w:rPr>
          <w:rFonts w:hint="eastAsia" w:ascii="Times New Roman" w:hAnsi="Times New Roman" w:eastAsia="宋体" w:cs="Times New Roman"/>
          <w:sz w:val="18"/>
          <w:szCs w:val="18"/>
        </w:rPr>
        <w:t>本文在对大量</w:t>
      </w:r>
      <w:r>
        <w:rPr>
          <w:rFonts w:ascii="Times New Roman" w:hAnsi="Times New Roman" w:eastAsia="宋体" w:cs="Times New Roman"/>
          <w:sz w:val="18"/>
          <w:szCs w:val="18"/>
        </w:rPr>
        <w:t>Android应用程序的研究基础上，提出并设计一种评估Android应用安全性的多重检测模型。模型从动态分析，静态分析，流量分析，三个衡量软件安全性的方向入手，结合机器学习算法，对Android应用中可能存在的恶意代码攻击，漏洞代码利用，隐私泄露三种问题进行了研究并设计检测方案。动态分析基于Android API Hook技术进行敏感行为监控，并自行设计风险评估模型进行预警，</w:t>
      </w:r>
      <w:r>
        <w:rPr>
          <w:rFonts w:hint="eastAsia" w:ascii="Times New Roman" w:hAnsi="Times New Roman" w:eastAsia="宋体" w:cs="Times New Roman"/>
          <w:sz w:val="18"/>
          <w:szCs w:val="18"/>
        </w:rPr>
        <w:t>此外还</w:t>
      </w:r>
      <w:r>
        <w:rPr>
          <w:rFonts w:ascii="Times New Roman" w:hAnsi="Times New Roman" w:eastAsia="宋体" w:cs="Times New Roman"/>
          <w:sz w:val="18"/>
          <w:szCs w:val="18"/>
        </w:rPr>
        <w:t>基于代理和VPN设计实现</w:t>
      </w:r>
      <w:r>
        <w:rPr>
          <w:rFonts w:hint="eastAsia" w:ascii="Times New Roman" w:hAnsi="Times New Roman" w:eastAsia="宋体" w:cs="Times New Roman"/>
          <w:sz w:val="18"/>
          <w:szCs w:val="18"/>
        </w:rPr>
        <w:t>了</w:t>
      </w:r>
      <w:r>
        <w:rPr>
          <w:rFonts w:ascii="Times New Roman" w:hAnsi="Times New Roman" w:eastAsia="宋体" w:cs="Times New Roman"/>
          <w:sz w:val="18"/>
          <w:szCs w:val="18"/>
        </w:rPr>
        <w:t>流量分析模块</w:t>
      </w:r>
      <w:r>
        <w:rPr>
          <w:rFonts w:hint="eastAsia" w:ascii="Times New Roman" w:hAnsi="Times New Roman" w:eastAsia="宋体" w:cs="Times New Roman"/>
          <w:sz w:val="18"/>
          <w:szCs w:val="18"/>
        </w:rPr>
        <w:t>用于进行应用流量的分析拦截</w:t>
      </w:r>
      <w:r>
        <w:rPr>
          <w:rFonts w:ascii="Times New Roman" w:hAnsi="Times New Roman" w:eastAsia="宋体" w:cs="Times New Roman"/>
          <w:sz w:val="18"/>
          <w:szCs w:val="18"/>
        </w:rPr>
        <w:t>。静态分析则分为三方面，首先提取权限信息与敏感API建立特征向量，结合对不同机器学习算法的性能评估，提出了一种基于随机森林算</w:t>
      </w:r>
      <w:r>
        <w:rPr>
          <w:rFonts w:hint="eastAsia" w:ascii="Times New Roman" w:hAnsi="Times New Roman" w:eastAsia="宋体" w:cs="Times New Roman"/>
          <w:sz w:val="18"/>
          <w:szCs w:val="18"/>
        </w:rPr>
        <w:t>法的恶意软件鉴别模型，第二方面则辅助以数据流分析技术实现漏洞扫描，以提高漏洞检测精度，第三方面则采用</w:t>
      </w:r>
      <w:r>
        <w:rPr>
          <w:rFonts w:ascii="Times New Roman" w:hAnsi="Times New Roman" w:eastAsia="宋体" w:cs="Times New Roman"/>
          <w:sz w:val="18"/>
          <w:szCs w:val="18"/>
        </w:rPr>
        <w:t xml:space="preserve">FlowDroid提供的污点分析算法实现隐私泄露的检测， </w:t>
      </w:r>
    </w:p>
    <w:p>
      <w:pPr>
        <w:widowControl/>
        <w:jc w:val="left"/>
        <w:rPr>
          <w:rFonts w:asciiTheme="majorEastAsia" w:hAnsiTheme="majorEastAsia" w:eastAsiaTheme="majorEastAsia"/>
          <w:b/>
          <w:szCs w:val="18"/>
        </w:rPr>
      </w:pPr>
      <w:r>
        <w:rPr>
          <w:rFonts w:hint="eastAsia" w:ascii="Times New Roman" w:hAnsi="Times New Roman" w:eastAsia="黑体" w:cs="Times New Roman"/>
          <w:szCs w:val="21"/>
        </w:rPr>
        <w:t xml:space="preserve">关键词 </w:t>
      </w:r>
      <w:r>
        <w:rPr>
          <w:rFonts w:ascii="Times New Roman" w:hAnsi="Times New Roman" w:eastAsia="黑体" w:cs="Times New Roman"/>
          <w:szCs w:val="21"/>
        </w:rPr>
        <w:t xml:space="preserve"> </w:t>
      </w:r>
      <w:r>
        <w:rPr>
          <w:rFonts w:ascii="Times New Roman" w:hAnsi="Times New Roman" w:eastAsia="宋体" w:cs="Times New Roman"/>
          <w:sz w:val="18"/>
          <w:szCs w:val="21"/>
        </w:rPr>
        <w:t>Android</w:t>
      </w:r>
      <w:r>
        <w:rPr>
          <w:rFonts w:hint="eastAsia" w:ascii="宋体" w:hAnsi="宋体" w:eastAsia="宋体" w:cs="Times New Roman"/>
          <w:sz w:val="18"/>
          <w:szCs w:val="21"/>
        </w:rPr>
        <w:t>，</w:t>
      </w:r>
      <w:r>
        <w:rPr>
          <w:rFonts w:hint="eastAsia" w:ascii="Times New Roman" w:hAnsi="Times New Roman" w:eastAsia="宋体" w:cs="Times New Roman"/>
          <w:sz w:val="18"/>
          <w:szCs w:val="21"/>
        </w:rPr>
        <w:t>H</w:t>
      </w:r>
      <w:r>
        <w:rPr>
          <w:rFonts w:ascii="Times New Roman" w:hAnsi="Times New Roman" w:eastAsia="宋体" w:cs="Times New Roman"/>
          <w:sz w:val="18"/>
          <w:szCs w:val="21"/>
        </w:rPr>
        <w:t>ook</w:t>
      </w:r>
      <w:r>
        <w:rPr>
          <w:rFonts w:hint="eastAsia" w:ascii="宋体" w:hAnsi="宋体" w:eastAsia="宋体" w:cs="Times New Roman"/>
          <w:sz w:val="18"/>
          <w:szCs w:val="21"/>
        </w:rPr>
        <w:t>，机器学习，静态分析，数据流，漏洞扫描，隐私泄露</w:t>
      </w:r>
      <w:r>
        <w:rPr>
          <w:rFonts w:hint="eastAsia" w:ascii="宋体" w:hAnsi="宋体" w:eastAsia="宋体" w:cs="Times New Roman"/>
          <w:szCs w:val="21"/>
        </w:rPr>
        <w:t>。</w:t>
      </w:r>
    </w:p>
    <w:p>
      <w:pPr>
        <w:widowControl/>
        <w:jc w:val="left"/>
        <w:rPr>
          <w:rFonts w:ascii="Times New Roman" w:hAnsi="Times New Roman" w:eastAsia="宋体" w:cs="Times New Roman"/>
          <w:kern w:val="0"/>
          <w:szCs w:val="18"/>
        </w:rPr>
      </w:pPr>
    </w:p>
    <w:p>
      <w:pPr>
        <w:widowControl/>
        <w:jc w:val="left"/>
        <w:rPr>
          <w:rFonts w:ascii="Times New Roman" w:hAnsi="Times New Roman" w:eastAsia="宋体" w:cs="Times New Roman"/>
          <w:kern w:val="0"/>
          <w:szCs w:val="18"/>
        </w:rPr>
        <w:sectPr>
          <w:pgSz w:w="11906" w:h="16838"/>
          <w:pgMar w:top="1440" w:right="1800" w:bottom="1440" w:left="1800" w:header="851" w:footer="992" w:gutter="0"/>
          <w:cols w:space="425" w:num="1"/>
          <w:docGrid w:type="lines" w:linePitch="312" w:charSpace="0"/>
        </w:sectPr>
      </w:pPr>
    </w:p>
    <w:p>
      <w:pPr>
        <w:spacing w:after="156" w:afterLines="50"/>
        <w:jc w:val="left"/>
        <w:rPr>
          <w:rFonts w:ascii="黑体" w:hAnsi="黑体" w:eastAsia="黑体" w:cs="Times New Roman"/>
          <w:szCs w:val="21"/>
        </w:rPr>
      </w:pPr>
      <w:r>
        <w:rPr>
          <w:rFonts w:hint="eastAsia" w:ascii="黑体" w:hAnsi="黑体" w:eastAsia="黑体" w:cs="Times New Roman"/>
          <w:szCs w:val="21"/>
        </w:rPr>
        <w:t>0</w:t>
      </w:r>
      <w:r>
        <w:rPr>
          <w:rFonts w:ascii="黑体" w:hAnsi="黑体" w:eastAsia="黑体" w:cs="Times New Roman"/>
          <w:szCs w:val="21"/>
        </w:rPr>
        <w:t xml:space="preserve"> </w:t>
      </w:r>
      <w:r>
        <w:rPr>
          <w:rFonts w:hint="eastAsia" w:ascii="黑体" w:hAnsi="黑体" w:eastAsia="黑体" w:cs="Times New Roman"/>
          <w:szCs w:val="21"/>
        </w:rPr>
        <w:t>引言</w:t>
      </w:r>
    </w:p>
    <w:p>
      <w:pPr>
        <w:spacing w:after="156" w:afterLines="50"/>
        <w:ind w:firstLine="420"/>
        <w:rPr>
          <w:rFonts w:ascii="Times New Roman" w:hAnsi="Times New Roman" w:eastAsia="宋体" w:cs="Times New Roman"/>
          <w:sz w:val="18"/>
          <w:szCs w:val="18"/>
        </w:rPr>
      </w:pPr>
      <w:r>
        <w:rPr>
          <w:rFonts w:hint="eastAsia" w:ascii="Times New Roman" w:hAnsi="Times New Roman" w:eastAsia="宋体" w:cs="Times New Roman"/>
          <w:sz w:val="18"/>
          <w:szCs w:val="18"/>
        </w:rPr>
        <w:t>近年来，</w:t>
      </w:r>
      <w:r>
        <w:rPr>
          <w:rFonts w:ascii="Times New Roman" w:hAnsi="Times New Roman" w:eastAsia="宋体" w:cs="Times New Roman"/>
          <w:sz w:val="18"/>
          <w:szCs w:val="18"/>
        </w:rPr>
        <w:t>Android系统智能设备在全球市场的占有率越来越高，Android系统的安全问题却层出不穷，一方面各大应用市场宽松的审查机制导致Android恶意软件泛滥，在网络上流传不止</w:t>
      </w:r>
      <w:r>
        <w:rPr>
          <w:rFonts w:hint="eastAsia" w:ascii="Times New Roman" w:hAnsi="Times New Roman" w:eastAsia="宋体" w:cs="Times New Roman"/>
          <w:sz w:val="18"/>
          <w:szCs w:val="18"/>
        </w:rPr>
        <w:t>；</w:t>
      </w:r>
      <w:r>
        <w:rPr>
          <w:rFonts w:ascii="Times New Roman" w:hAnsi="Times New Roman" w:eastAsia="宋体" w:cs="Times New Roman"/>
          <w:sz w:val="18"/>
          <w:szCs w:val="18"/>
        </w:rPr>
        <w:t>另一方面开发者的水平不一也导致Android应用自身的安全性良莠不齐。随着时间的推移，各大厂商的手机大多都已安装了自家的安全软件，并配套了具有审查机制的应用市场。</w:t>
      </w:r>
      <w:r>
        <w:rPr>
          <w:rFonts w:hint="eastAsia" w:ascii="Times New Roman" w:hAnsi="Times New Roman" w:eastAsia="宋体" w:cs="Times New Roman"/>
          <w:sz w:val="18"/>
          <w:szCs w:val="18"/>
        </w:rPr>
        <w:t>但是</w:t>
      </w:r>
      <w:r>
        <w:rPr>
          <w:rFonts w:ascii="Times New Roman" w:hAnsi="Times New Roman" w:eastAsia="宋体" w:cs="Times New Roman"/>
          <w:sz w:val="18"/>
          <w:szCs w:val="18"/>
        </w:rPr>
        <w:t>，由于Android系统的开源性，许多智能手机爱好者会为系统进行root提权，从而对手机进行高度定制</w:t>
      </w:r>
      <w:r>
        <w:rPr>
          <w:rFonts w:hint="eastAsia" w:ascii="Times New Roman" w:hAnsi="Times New Roman" w:eastAsia="宋体" w:cs="Times New Roman"/>
          <w:sz w:val="18"/>
          <w:szCs w:val="18"/>
        </w:rPr>
        <w:t>。然而，各大厂商原生的安全机制对root手机不再适用</w:t>
      </w:r>
      <w:r>
        <w:rPr>
          <w:rFonts w:ascii="Times New Roman" w:hAnsi="Times New Roman" w:eastAsia="宋体" w:cs="Times New Roman"/>
          <w:sz w:val="18"/>
          <w:szCs w:val="18"/>
        </w:rPr>
        <w:t>，</w:t>
      </w:r>
      <w:r>
        <w:rPr>
          <w:rFonts w:hint="eastAsia" w:ascii="Times New Roman" w:hAnsi="Times New Roman" w:eastAsia="宋体" w:cs="Times New Roman"/>
          <w:sz w:val="18"/>
          <w:szCs w:val="18"/>
        </w:rPr>
        <w:t>用户</w:t>
      </w:r>
      <w:r>
        <w:rPr>
          <w:rFonts w:ascii="Times New Roman" w:hAnsi="Times New Roman" w:eastAsia="宋体" w:cs="Times New Roman"/>
          <w:sz w:val="18"/>
          <w:szCs w:val="18"/>
        </w:rPr>
        <w:t>在没有对Android应用的安全性进行确认下，经过root提权的手机</w:t>
      </w:r>
      <w:r>
        <w:rPr>
          <w:rFonts w:hint="eastAsia" w:ascii="Times New Roman" w:hAnsi="Times New Roman" w:eastAsia="宋体" w:cs="Times New Roman"/>
          <w:sz w:val="18"/>
          <w:szCs w:val="18"/>
        </w:rPr>
        <w:t>（下简称root手机）</w:t>
      </w:r>
      <w:r>
        <w:rPr>
          <w:rFonts w:ascii="Times New Roman" w:hAnsi="Times New Roman" w:eastAsia="宋体" w:cs="Times New Roman"/>
          <w:sz w:val="18"/>
          <w:szCs w:val="18"/>
        </w:rPr>
        <w:t>更容易被恶意软件以高权限入侵</w:t>
      </w:r>
      <w:r>
        <w:rPr>
          <w:rFonts w:hint="eastAsia" w:ascii="Times New Roman" w:hAnsi="Times New Roman" w:eastAsia="宋体" w:cs="Times New Roman"/>
          <w:sz w:val="18"/>
          <w:szCs w:val="18"/>
        </w:rPr>
        <w:t>。</w:t>
      </w:r>
    </w:p>
    <w:p>
      <w:pPr>
        <w:spacing w:after="156" w:afterLines="50"/>
        <w:ind w:firstLine="420"/>
        <w:rPr>
          <w:rFonts w:ascii="Times New Roman" w:hAnsi="Times New Roman" w:eastAsia="宋体" w:cs="Times New Roman"/>
          <w:sz w:val="18"/>
          <w:szCs w:val="18"/>
        </w:rPr>
      </w:pPr>
      <w:r>
        <w:rPr>
          <w:rFonts w:hint="eastAsia" w:ascii="Times New Roman" w:hAnsi="Times New Roman" w:eastAsia="宋体" w:cs="Times New Roman"/>
          <w:sz w:val="18"/>
          <w:szCs w:val="18"/>
        </w:rPr>
        <w:t>与此同时，</w:t>
      </w:r>
      <w:r>
        <w:rPr>
          <w:rFonts w:ascii="Times New Roman" w:hAnsi="Times New Roman" w:eastAsia="宋体" w:cs="Times New Roman"/>
          <w:sz w:val="18"/>
          <w:szCs w:val="18"/>
        </w:rPr>
        <w:t>目前常见的Android应用安全性检测方案主要使用动态和静态两种检测技术，但大多数设计方案多只针对其中一项技术进行改进或直接应用，而少有对这些技术检测效果的相关性与互</w:t>
      </w:r>
      <w:r>
        <w:rPr>
          <w:rFonts w:hint="eastAsia" w:ascii="Times New Roman" w:hAnsi="Times New Roman" w:eastAsia="宋体" w:cs="Times New Roman"/>
          <w:sz w:val="18"/>
          <w:szCs w:val="18"/>
        </w:rPr>
        <w:t>补性进行研究。这明显无法对root手机进行全面、高效的安全防护。</w:t>
      </w:r>
    </w:p>
    <w:p>
      <w:pPr>
        <w:spacing w:after="156" w:afterLines="50"/>
        <w:ind w:firstLine="420"/>
        <w:rPr>
          <w:rFonts w:ascii="Times New Roman" w:hAnsi="Times New Roman" w:eastAsia="宋体" w:cs="Times New Roman"/>
          <w:sz w:val="18"/>
          <w:szCs w:val="18"/>
        </w:rPr>
      </w:pPr>
      <w:r>
        <w:rPr>
          <w:rFonts w:hint="eastAsia" w:ascii="Times New Roman" w:hAnsi="Times New Roman" w:eastAsia="宋体" w:cs="Times New Roman"/>
          <w:sz w:val="18"/>
          <w:szCs w:val="18"/>
        </w:rPr>
        <w:t>在此背景下，本文提出并设计一种综合多种检测技术的</w:t>
      </w:r>
      <w:r>
        <w:rPr>
          <w:rFonts w:ascii="Times New Roman" w:hAnsi="Times New Roman" w:eastAsia="宋体" w:cs="Times New Roman"/>
          <w:sz w:val="18"/>
          <w:szCs w:val="18"/>
        </w:rPr>
        <w:t>Android应用安全性检测模型，</w:t>
      </w:r>
      <w:del w:id="0" w:author="xyt" w:date="2018-04-13T11:32:40Z">
        <w:r>
          <w:rPr>
            <w:rFonts w:ascii="Times New Roman" w:hAnsi="Times New Roman" w:eastAsia="宋体" w:cs="Times New Roman"/>
            <w:sz w:val="18"/>
            <w:szCs w:val="18"/>
            <w:lang w:val="en-US"/>
          </w:rPr>
          <w:delText>基于</w:delText>
        </w:r>
      </w:del>
      <w:ins w:id="1" w:author="xyt" w:date="2018-04-13T11:32:41Z">
        <w:r>
          <w:rPr>
            <w:rFonts w:hint="eastAsia" w:ascii="Times New Roman" w:hAnsi="Times New Roman" w:eastAsia="宋体" w:cs="Times New Roman"/>
            <w:sz w:val="18"/>
            <w:szCs w:val="18"/>
            <w:lang w:val="en-US" w:eastAsia="zh-CN"/>
          </w:rPr>
          <w:t>对</w:t>
        </w:r>
      </w:ins>
      <w:r>
        <w:rPr>
          <w:rFonts w:ascii="Times New Roman" w:hAnsi="Times New Roman" w:eastAsia="宋体" w:cs="Times New Roman"/>
          <w:sz w:val="18"/>
          <w:szCs w:val="18"/>
        </w:rPr>
        <w:t>现有的检测技术进行改进，并</w:t>
      </w:r>
      <w:del w:id="2" w:author="xyt" w:date="2018-04-13T11:32:59Z">
        <w:r>
          <w:rPr>
            <w:rFonts w:ascii="Times New Roman" w:hAnsi="Times New Roman" w:eastAsia="宋体" w:cs="Times New Roman"/>
            <w:sz w:val="18"/>
            <w:szCs w:val="18"/>
            <w:lang w:val="en-US"/>
          </w:rPr>
          <w:delText>通过</w:delText>
        </w:r>
      </w:del>
      <w:ins w:id="3" w:author="xyt" w:date="2018-04-13T11:33:04Z">
        <w:r>
          <w:rPr>
            <w:rFonts w:hint="eastAsia" w:ascii="Times New Roman" w:hAnsi="Times New Roman" w:eastAsia="宋体" w:cs="Times New Roman"/>
            <w:sz w:val="18"/>
            <w:szCs w:val="18"/>
            <w:lang w:val="en-US" w:eastAsia="zh-CN"/>
          </w:rPr>
          <w:t>利用</w:t>
        </w:r>
      </w:ins>
      <w:r>
        <w:rPr>
          <w:rFonts w:ascii="Times New Roman" w:hAnsi="Times New Roman" w:eastAsia="宋体" w:cs="Times New Roman"/>
          <w:sz w:val="18"/>
          <w:szCs w:val="18"/>
        </w:rPr>
        <w:t>不同检测方案间的互补性来设计检测流程，一方面可以提高检测的精度，另一方面则可以扩展应用安全性的评估面。</w:t>
      </w:r>
      <w:r>
        <w:rPr>
          <w:rFonts w:hint="eastAsia" w:ascii="Times New Roman" w:hAnsi="Times New Roman" w:eastAsia="宋体" w:cs="Times New Roman"/>
          <w:sz w:val="18"/>
          <w:szCs w:val="18"/>
        </w:rPr>
        <w:t>此外，本系统针对root手机的特点，</w:t>
      </w:r>
      <w:r>
        <w:rPr>
          <w:rFonts w:ascii="Times New Roman" w:hAnsi="Times New Roman" w:eastAsia="宋体" w:cs="Times New Roman"/>
          <w:sz w:val="18"/>
          <w:szCs w:val="18"/>
        </w:rPr>
        <w:t>在应用安全性评估模型中还着重实</w:t>
      </w:r>
      <w:r>
        <w:rPr>
          <w:rFonts w:hint="eastAsia" w:ascii="Times New Roman" w:hAnsi="Times New Roman" w:eastAsia="宋体" w:cs="Times New Roman"/>
          <w:sz w:val="18"/>
          <w:szCs w:val="18"/>
        </w:rPr>
        <w:t>现了动态的风险评估和危险行为拦截，具有全面性、精确性、高效性。</w:t>
      </w:r>
    </w:p>
    <w:p>
      <w:pPr>
        <w:jc w:val="left"/>
        <w:rPr>
          <w:rFonts w:ascii="黑体" w:hAnsi="黑体" w:eastAsia="黑体" w:cs="Times New Roman"/>
          <w:szCs w:val="21"/>
        </w:rPr>
      </w:pPr>
      <w:r>
        <w:rPr>
          <w:rFonts w:hint="eastAsia" w:ascii="黑体" w:hAnsi="黑体" w:eastAsia="黑体" w:cs="Times New Roman"/>
          <w:szCs w:val="21"/>
        </w:rPr>
        <w:t>1</w:t>
      </w:r>
      <w:r>
        <w:rPr>
          <w:rFonts w:ascii="黑体" w:hAnsi="黑体" w:eastAsia="黑体" w:cs="Times New Roman"/>
          <w:szCs w:val="21"/>
        </w:rPr>
        <w:t xml:space="preserve"> </w:t>
      </w:r>
      <w:r>
        <w:rPr>
          <w:rFonts w:hint="eastAsia" w:ascii="黑体" w:hAnsi="黑体" w:eastAsia="黑体" w:cs="Times New Roman"/>
          <w:szCs w:val="21"/>
        </w:rPr>
        <w:t>基于动静态结合分析的A</w:t>
      </w:r>
      <w:r>
        <w:rPr>
          <w:rFonts w:ascii="黑体" w:hAnsi="黑体" w:eastAsia="黑体" w:cs="Times New Roman"/>
          <w:szCs w:val="21"/>
        </w:rPr>
        <w:t>ndroid</w:t>
      </w:r>
      <w:r>
        <w:rPr>
          <w:rFonts w:hint="eastAsia" w:ascii="黑体" w:hAnsi="黑体" w:eastAsia="黑体" w:cs="Times New Roman"/>
          <w:szCs w:val="21"/>
        </w:rPr>
        <w:t>应用安全性多重检测模型的总体设计</w:t>
      </w:r>
    </w:p>
    <w:p>
      <w:pPr>
        <w:jc w:val="left"/>
        <w:rPr>
          <w:rFonts w:ascii="黑体" w:hAnsi="黑体" w:eastAsia="黑体" w:cs="Times New Roman"/>
          <w:szCs w:val="21"/>
        </w:rPr>
      </w:pPr>
    </w:p>
    <w:p>
      <w:pPr>
        <w:widowControl/>
        <w:adjustRightInd w:val="0"/>
        <w:snapToGrid w:val="0"/>
        <w:spacing w:after="200"/>
        <w:jc w:val="left"/>
        <w:rPr>
          <w:rFonts w:ascii="Times New Roman" w:hAnsi="Times New Roman" w:eastAsia="黑体" w:cs="Times New Roman"/>
          <w:sz w:val="18"/>
          <w:szCs w:val="18"/>
        </w:rPr>
      </w:pPr>
      <w:r>
        <w:rPr>
          <w:rFonts w:hint="eastAsia" w:ascii="Times New Roman" w:hAnsi="Times New Roman" w:eastAsia="黑体" w:cs="Times New Roman"/>
          <w:sz w:val="18"/>
          <w:szCs w:val="18"/>
        </w:rPr>
        <w:t>1.1</w:t>
      </w:r>
      <w:r>
        <w:rPr>
          <w:rFonts w:ascii="Times New Roman" w:hAnsi="Times New Roman" w:eastAsia="黑体" w:cs="Times New Roman"/>
          <w:sz w:val="18"/>
          <w:szCs w:val="18"/>
        </w:rPr>
        <w:t xml:space="preserve"> </w:t>
      </w:r>
      <w:r>
        <w:rPr>
          <w:rFonts w:hint="eastAsia" w:ascii="Times New Roman" w:hAnsi="Times New Roman" w:eastAsia="黑体" w:cs="Times New Roman"/>
          <w:sz w:val="18"/>
          <w:szCs w:val="18"/>
        </w:rPr>
        <w:t>整体功能</w:t>
      </w:r>
    </w:p>
    <w:p>
      <w:pPr>
        <w:jc w:val="left"/>
        <w:rPr>
          <w:rFonts w:ascii="Times New Roman" w:hAnsi="Times New Roman" w:eastAsia="宋体" w:cs="Times New Roman"/>
          <w:sz w:val="18"/>
          <w:szCs w:val="18"/>
        </w:rPr>
      </w:pPr>
      <w:r>
        <w:rPr>
          <w:rFonts w:ascii="黑体" w:hAnsi="黑体" w:eastAsia="黑体" w:cs="Times New Roman"/>
          <w:szCs w:val="21"/>
        </w:rPr>
        <w:tab/>
      </w:r>
      <w:r>
        <w:rPr>
          <w:rFonts w:hint="eastAsia" w:ascii="Times New Roman" w:hAnsi="Times New Roman" w:eastAsia="宋体" w:cs="Times New Roman"/>
          <w:sz w:val="18"/>
          <w:szCs w:val="18"/>
        </w:rPr>
        <w:t>本系统包括：动态监测部分和静态检测部分，分别运行在本系统的</w:t>
      </w:r>
      <w:r>
        <w:rPr>
          <w:rFonts w:ascii="Times New Roman" w:hAnsi="Times New Roman" w:eastAsia="宋体" w:cs="Times New Roman"/>
          <w:sz w:val="18"/>
          <w:szCs w:val="18"/>
        </w:rPr>
        <w:t>Android</w:t>
      </w:r>
      <w:r>
        <w:rPr>
          <w:rFonts w:hint="eastAsia" w:ascii="Times New Roman" w:hAnsi="Times New Roman" w:eastAsia="宋体" w:cs="Times New Roman"/>
          <w:sz w:val="18"/>
          <w:szCs w:val="18"/>
        </w:rPr>
        <w:t>客户端和服务器端。动态监测部分包括敏感行为监测系统和流量监控系统，静态检测部分包括恶意软件鉴别系统、漏洞检测系统和隐私泄露检测系统。</w:t>
      </w:r>
    </w:p>
    <w:p>
      <w:pPr>
        <w:jc w:val="left"/>
        <w:rPr>
          <w:rFonts w:ascii="Times New Roman" w:hAnsi="Times New Roman" w:eastAsia="宋体" w:cs="Times New Roman"/>
          <w:sz w:val="18"/>
          <w:szCs w:val="18"/>
        </w:rPr>
      </w:pPr>
      <w:r>
        <w:rPr>
          <w:rFonts w:ascii="Times New Roman" w:hAnsi="Times New Roman" w:eastAsia="宋体" w:cs="Times New Roman"/>
          <w:sz w:val="18"/>
          <w:szCs w:val="18"/>
        </w:rPr>
        <w:tab/>
      </w:r>
      <w:r>
        <w:rPr>
          <w:rFonts w:hint="eastAsia" w:ascii="Times New Roman" w:hAnsi="Times New Roman" w:eastAsia="宋体" w:cs="Times New Roman"/>
          <w:sz w:val="18"/>
          <w:szCs w:val="18"/>
        </w:rPr>
        <w:t>图1为本系统的各子系统和它们工作模块。</w:t>
      </w:r>
    </w:p>
    <w:p>
      <w:pPr>
        <w:jc w:val="left"/>
        <w:rPr>
          <w:rFonts w:ascii="Times New Roman" w:hAnsi="Times New Roman" w:eastAsia="宋体" w:cs="Times New Roman"/>
          <w:sz w:val="18"/>
          <w:szCs w:val="18"/>
        </w:rPr>
        <w:sectPr>
          <w:type w:val="continuous"/>
          <w:pgSz w:w="11906" w:h="16838"/>
          <w:pgMar w:top="1440" w:right="1800" w:bottom="1440" w:left="1800" w:header="851" w:footer="992" w:gutter="0"/>
          <w:cols w:space="425" w:num="2"/>
          <w:docGrid w:type="lines" w:linePitch="312" w:charSpace="0"/>
        </w:sectPr>
      </w:pPr>
    </w:p>
    <w:p>
      <w:pPr>
        <w:jc w:val="left"/>
        <w:rPr>
          <w:rFonts w:hint="eastAsia" w:ascii="Times New Roman" w:hAnsi="Times New Roman" w:eastAsia="宋体" w:cs="Times New Roman"/>
          <w:sz w:val="18"/>
          <w:szCs w:val="18"/>
        </w:rPr>
        <w:sectPr>
          <w:type w:val="continuous"/>
          <w:pgSz w:w="11906" w:h="16838"/>
          <w:pgMar w:top="1440" w:right="1800" w:bottom="1440" w:left="1800" w:header="851" w:footer="992" w:gutter="0"/>
          <w:cols w:space="425" w:num="1"/>
          <w:docGrid w:type="lines" w:linePitch="312" w:charSpace="0"/>
        </w:sectPr>
      </w:pPr>
      <w:r>
        <w:rPr>
          <w:rFonts w:ascii="Times New Roman" w:hAnsi="Times New Roman" w:eastAsia="宋体" w:cs="Times New Roman"/>
          <w:sz w:val="18"/>
          <w:szCs w:val="18"/>
        </w:rPr>
        <w:drawing>
          <wp:inline distT="0" distB="0" distL="0" distR="0">
            <wp:extent cx="5236845" cy="1343660"/>
            <wp:effectExtent l="0" t="0" r="1905" b="8890"/>
            <wp:docPr id="50" name="图片 50" descr="C:\Users\qyzhang_nj\Desktop\图片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C:\Users\qyzhang_nj\Desktop\图片1.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339143" cy="1370019"/>
                    </a:xfrm>
                    <a:prstGeom prst="rect">
                      <a:avLst/>
                    </a:prstGeom>
                    <a:noFill/>
                    <a:ln>
                      <a:noFill/>
                    </a:ln>
                  </pic:spPr>
                </pic:pic>
              </a:graphicData>
            </a:graphic>
          </wp:inline>
        </w:drawing>
      </w:r>
    </w:p>
    <w:p>
      <w:pPr>
        <w:rPr>
          <w:rFonts w:hint="eastAsia" w:ascii="Times New Roman" w:hAnsi="Times New Roman" w:eastAsia="宋体" w:cs="Times New Roman"/>
          <w:sz w:val="18"/>
          <w:szCs w:val="18"/>
        </w:rPr>
        <w:sectPr>
          <w:type w:val="continuous"/>
          <w:pgSz w:w="11906" w:h="16838"/>
          <w:pgMar w:top="1440" w:right="1800" w:bottom="1440" w:left="1800" w:header="851" w:footer="992" w:gutter="0"/>
          <w:cols w:space="425" w:num="2"/>
          <w:docGrid w:type="lines" w:linePitch="312" w:charSpace="0"/>
        </w:sectPr>
      </w:pPr>
    </w:p>
    <w:p>
      <w:pPr>
        <w:snapToGrid w:val="0"/>
        <w:jc w:val="center"/>
        <w:rPr>
          <w:rFonts w:hint="eastAsia" w:ascii="Times New Roman" w:hAnsi="Times New Roman" w:eastAsia="宋体" w:cs="Times New Roman"/>
          <w:sz w:val="18"/>
          <w:szCs w:val="18"/>
        </w:rPr>
        <w:sectPr>
          <w:type w:val="continuous"/>
          <w:pgSz w:w="11906" w:h="16838"/>
          <w:pgMar w:top="1440" w:right="1800" w:bottom="1440" w:left="1800" w:header="851" w:footer="992" w:gutter="0"/>
          <w:cols w:space="425" w:num="2"/>
          <w:docGrid w:type="lines" w:linePitch="312" w:charSpace="0"/>
        </w:sectPr>
      </w:pPr>
    </w:p>
    <w:p>
      <w:pPr>
        <w:widowControl/>
        <w:adjustRightInd w:val="0"/>
        <w:snapToGrid w:val="0"/>
        <w:spacing w:after="200"/>
        <w:jc w:val="left"/>
        <w:rPr>
          <w:rFonts w:hint="eastAsia" w:ascii="Times New Roman" w:hAnsi="Times New Roman" w:eastAsia="黑体" w:cs="Times New Roman"/>
          <w:sz w:val="18"/>
          <w:szCs w:val="18"/>
        </w:rPr>
        <w:sectPr>
          <w:type w:val="continuous"/>
          <w:pgSz w:w="11906" w:h="16838"/>
          <w:pgMar w:top="1440" w:right="1800" w:bottom="1440" w:left="1800" w:header="851" w:footer="992" w:gutter="0"/>
          <w:cols w:space="425" w:num="2"/>
          <w:docGrid w:type="lines" w:linePitch="312" w:charSpace="0"/>
        </w:sectPr>
      </w:pPr>
    </w:p>
    <w:p>
      <w:pPr>
        <w:widowControl/>
        <w:adjustRightInd w:val="0"/>
        <w:snapToGrid w:val="0"/>
        <w:spacing w:after="200"/>
        <w:jc w:val="left"/>
        <w:rPr>
          <w:rFonts w:ascii="Times New Roman" w:hAnsi="Times New Roman" w:eastAsia="黑体" w:cs="Times New Roman"/>
          <w:sz w:val="18"/>
          <w:szCs w:val="18"/>
        </w:rPr>
      </w:pPr>
      <w:r>
        <w:rPr>
          <w:rFonts w:hint="eastAsia" w:ascii="黑体" w:hAnsi="黑体" w:eastAsia="黑体" w:cs="Times New Roman"/>
          <w:sz w:val="18"/>
          <w:szCs w:val="18"/>
        </w:rPr>
        <w:t>1.2</w:t>
      </w:r>
      <w:r>
        <w:rPr>
          <w:rFonts w:ascii="黑体" w:hAnsi="黑体" w:eastAsia="黑体" w:cs="Times New Roman"/>
          <w:sz w:val="18"/>
          <w:szCs w:val="18"/>
        </w:rPr>
        <w:t xml:space="preserve"> </w:t>
      </w:r>
      <w:r>
        <w:rPr>
          <w:rFonts w:hint="eastAsia" w:ascii="Times New Roman" w:hAnsi="Times New Roman" w:eastAsia="黑体" w:cs="Times New Roman"/>
          <w:sz w:val="18"/>
          <w:szCs w:val="18"/>
        </w:rPr>
        <w:t>系统工作流程</w:t>
      </w:r>
    </w:p>
    <w:p>
      <w:pPr>
        <w:spacing w:after="156" w:afterLines="50"/>
        <w:ind w:firstLine="420"/>
        <w:rPr>
          <w:rFonts w:ascii="Times New Roman" w:hAnsi="Times New Roman" w:eastAsia="宋体" w:cs="Times New Roman"/>
          <w:sz w:val="18"/>
          <w:szCs w:val="18"/>
        </w:rPr>
      </w:pPr>
      <w:r>
        <w:rPr>
          <w:rFonts w:hint="eastAsia" w:ascii="Times New Roman" w:hAnsi="Times New Roman" w:eastAsia="宋体" w:cs="Times New Roman"/>
          <w:sz w:val="18"/>
          <w:szCs w:val="18"/>
        </w:rPr>
        <w:t>图2为本系统工作流程图。</w:t>
      </w:r>
    </w:p>
    <w:p>
      <w:pPr>
        <w:spacing w:after="156" w:afterLines="50"/>
        <w:rPr>
          <w:rFonts w:ascii="Times New Roman" w:hAnsi="Times New Roman" w:eastAsia="宋体" w:cs="Times New Roman"/>
          <w:sz w:val="18"/>
          <w:szCs w:val="18"/>
        </w:rPr>
      </w:pPr>
      <w:r>
        <w:object>
          <v:shape id="_x0000_i1025" o:spt="75" type="#_x0000_t75" style="height:403pt;width:196.65pt;" o:ole="t" filled="f" o:preferrelative="t" stroked="f" coordsize="21600,21600">
            <v:path/>
            <v:fill on="f" focussize="0,0"/>
            <v:stroke on="f" joinstyle="miter"/>
            <v:imagedata r:id="rId8" o:title=""/>
            <o:lock v:ext="edit" aspectratio="t"/>
            <w10:wrap type="none"/>
            <w10:anchorlock/>
          </v:shape>
          <o:OLEObject Type="Embed" ProgID="Visio.Drawing.15" ShapeID="_x0000_i1025" DrawAspect="Content" ObjectID="_1468075725" r:id="rId7">
            <o:LockedField>false</o:LockedField>
          </o:OLEObject>
        </w:object>
      </w:r>
    </w:p>
    <w:p>
      <w:pPr>
        <w:spacing w:after="156" w:afterLines="50"/>
        <w:ind w:firstLine="420"/>
        <w:rPr>
          <w:rFonts w:ascii="Times New Roman" w:hAnsi="Times New Roman" w:eastAsia="宋体" w:cs="Times New Roman"/>
          <w:sz w:val="18"/>
          <w:szCs w:val="18"/>
        </w:rPr>
      </w:pPr>
      <w:r>
        <w:rPr>
          <w:rFonts w:hint="eastAsia" w:ascii="Times New Roman" w:hAnsi="Times New Roman" w:eastAsia="宋体" w:cs="Times New Roman"/>
          <w:sz w:val="18"/>
          <w:szCs w:val="18"/>
        </w:rPr>
        <w:t>本系统Android客户端启动后，动态监测系统即开始工作，在后台监测所有第三方应用API调用和流量使用状况，若发现某非白名单应用恶意行为，则询问用户是否信任该应用，若用户选择信任，则该应用会被添加到白名单中；若用户选择不信任，则客户端会将应用上传到服务器端，同时对该应用进行恶意软件鉴定、漏洞扫描和隐私泄露检测，并生成一份鉴定结果和分析报告，发送回客户端反馈给用户，同时部分结果和报告内容加入分析规则。</w:t>
      </w:r>
    </w:p>
    <w:p>
      <w:pPr>
        <w:spacing w:after="156" w:afterLines="50"/>
        <w:rPr>
          <w:rFonts w:ascii="黑体" w:hAnsi="黑体" w:eastAsia="黑体" w:cs="Times New Roman"/>
          <w:szCs w:val="21"/>
        </w:rPr>
      </w:pPr>
      <w:r>
        <w:rPr>
          <w:rFonts w:hint="eastAsia" w:ascii="黑体" w:hAnsi="黑体" w:eastAsia="黑体" w:cs="Times New Roman"/>
          <w:szCs w:val="21"/>
        </w:rPr>
        <w:t>2</w:t>
      </w:r>
      <w:r>
        <w:rPr>
          <w:rFonts w:ascii="黑体" w:hAnsi="黑体" w:eastAsia="黑体" w:cs="Times New Roman"/>
          <w:szCs w:val="21"/>
        </w:rPr>
        <w:t xml:space="preserve"> </w:t>
      </w:r>
      <w:r>
        <w:rPr>
          <w:rFonts w:hint="eastAsia" w:ascii="黑体" w:hAnsi="黑体" w:eastAsia="黑体" w:cs="Times New Roman"/>
          <w:szCs w:val="21"/>
        </w:rPr>
        <w:t>动态检测模块</w:t>
      </w:r>
    </w:p>
    <w:p>
      <w:pPr>
        <w:spacing w:after="156" w:afterLines="50"/>
        <w:rPr>
          <w:rFonts w:ascii="黑体" w:hAnsi="黑体" w:eastAsia="黑体" w:cs="Times New Roman"/>
          <w:sz w:val="18"/>
          <w:szCs w:val="18"/>
        </w:rPr>
      </w:pPr>
      <w:r>
        <w:rPr>
          <w:rFonts w:hint="eastAsia" w:ascii="黑体" w:hAnsi="黑体" w:eastAsia="黑体" w:cs="Times New Roman"/>
          <w:sz w:val="18"/>
          <w:szCs w:val="18"/>
        </w:rPr>
        <w:t>2.1</w:t>
      </w:r>
      <w:r>
        <w:rPr>
          <w:rFonts w:ascii="黑体" w:hAnsi="黑体" w:eastAsia="黑体" w:cs="Times New Roman"/>
          <w:sz w:val="18"/>
          <w:szCs w:val="18"/>
        </w:rPr>
        <w:t xml:space="preserve"> </w:t>
      </w:r>
      <w:r>
        <w:rPr>
          <w:rFonts w:hint="eastAsia" w:ascii="黑体" w:hAnsi="黑体" w:eastAsia="黑体" w:cs="Times New Roman"/>
          <w:sz w:val="18"/>
          <w:szCs w:val="18"/>
        </w:rPr>
        <w:t>动态检测模块综述</w:t>
      </w:r>
    </w:p>
    <w:p>
      <w:pPr>
        <w:spacing w:after="156" w:afterLines="50"/>
        <w:ind w:firstLine="420"/>
        <w:rPr>
          <w:rFonts w:ascii="Times New Roman" w:hAnsi="Times New Roman" w:eastAsia="宋体" w:cs="Times New Roman"/>
          <w:sz w:val="18"/>
          <w:szCs w:val="18"/>
        </w:rPr>
      </w:pPr>
      <w:r>
        <w:rPr>
          <w:rFonts w:hint="eastAsia" w:ascii="Times New Roman" w:hAnsi="Times New Roman" w:eastAsia="宋体" w:cs="Times New Roman"/>
          <w:sz w:val="18"/>
          <w:szCs w:val="18"/>
        </w:rPr>
        <w:t>本系统动态监测运行在Android客户端，在用户运行第三方程序时为监控应用行为，并向用户预警恶意行为。动态监测部分主要划分为两个子系统，分别从两个不同方面进行Android第三方应用行为监控。</w:t>
      </w:r>
      <w:ins w:id="4" w:author="xyt" w:date="2018-04-13T13:58:46Z">
        <w:r>
          <w:rPr>
            <w:rFonts w:hint="eastAsia" w:ascii="Times New Roman" w:hAnsi="Times New Roman" w:eastAsia="宋体" w:cs="Times New Roman"/>
            <w:sz w:val="18"/>
            <w:szCs w:val="18"/>
            <w:lang w:val="en-US" w:eastAsia="zh-CN"/>
          </w:rPr>
          <w:t>一</w:t>
        </w:r>
      </w:ins>
      <w:del w:id="5" w:author="xyt" w:date="2018-04-13T13:58:44Z">
        <w:r>
          <w:rPr>
            <w:rFonts w:hint="eastAsia" w:ascii="Times New Roman" w:hAnsi="Times New Roman" w:eastAsia="宋体" w:cs="Times New Roman"/>
            <w:sz w:val="18"/>
            <w:szCs w:val="18"/>
          </w:rPr>
          <w:delText>第</w:delText>
        </w:r>
      </w:del>
      <w:del w:id="6" w:author="xyt" w:date="2018-04-13T13:58:43Z">
        <w:r>
          <w:rPr>
            <w:rFonts w:hint="eastAsia" w:ascii="Times New Roman" w:hAnsi="Times New Roman" w:eastAsia="宋体" w:cs="Times New Roman"/>
            <w:sz w:val="18"/>
            <w:szCs w:val="18"/>
          </w:rPr>
          <w:delText>一个</w:delText>
        </w:r>
      </w:del>
      <w:del w:id="7" w:author="xyt" w:date="2018-04-13T13:58:18Z">
        <w:commentRangeStart w:id="0"/>
        <w:r>
          <w:rPr>
            <w:rFonts w:hint="eastAsia" w:ascii="Times New Roman" w:hAnsi="Times New Roman" w:eastAsia="宋体" w:cs="Times New Roman"/>
            <w:sz w:val="18"/>
            <w:szCs w:val="18"/>
          </w:rPr>
          <w:delText>x</w:delText>
        </w:r>
      </w:del>
      <w:del w:id="8" w:author="xyt" w:date="2018-04-13T13:58:19Z">
        <w:r>
          <w:rPr>
            <w:rFonts w:hint="eastAsia" w:ascii="Times New Roman" w:hAnsi="Times New Roman" w:eastAsia="宋体" w:cs="Times New Roman"/>
            <w:sz w:val="18"/>
            <w:szCs w:val="18"/>
          </w:rPr>
          <w:delText>x</w:delText>
        </w:r>
        <w:commentRangeEnd w:id="0"/>
      </w:del>
      <w:r>
        <w:commentReference w:id="0"/>
      </w:r>
      <w:ins w:id="9" w:author="xyt" w:date="2018-04-13T13:58:21Z">
        <w:r>
          <w:rPr>
            <w:rFonts w:hint="eastAsia" w:ascii="Times New Roman" w:hAnsi="Times New Roman" w:eastAsia="宋体" w:cs="Times New Roman"/>
            <w:sz w:val="18"/>
            <w:szCs w:val="18"/>
            <w:lang w:val="en-US" w:eastAsia="zh-CN"/>
          </w:rPr>
          <w:t>方面</w:t>
        </w:r>
      </w:ins>
      <w:r>
        <w:rPr>
          <w:rFonts w:hint="eastAsia" w:ascii="Times New Roman" w:hAnsi="Times New Roman" w:eastAsia="宋体" w:cs="Times New Roman"/>
          <w:sz w:val="18"/>
          <w:szCs w:val="18"/>
        </w:rPr>
        <w:t>基于API</w:t>
      </w:r>
      <w:r>
        <w:rPr>
          <w:rFonts w:ascii="Times New Roman" w:hAnsi="Times New Roman" w:eastAsia="宋体" w:cs="Times New Roman"/>
          <w:sz w:val="18"/>
          <w:szCs w:val="18"/>
        </w:rPr>
        <w:t xml:space="preserve"> </w:t>
      </w:r>
      <w:r>
        <w:rPr>
          <w:rFonts w:hint="eastAsia" w:ascii="Times New Roman" w:hAnsi="Times New Roman" w:eastAsia="宋体" w:cs="Times New Roman"/>
          <w:sz w:val="18"/>
          <w:szCs w:val="18"/>
        </w:rPr>
        <w:t>Hook对Android应用敏感API调用进行钩取、分析，并自设计高效风险评估算法对应用风险进行评估；</w:t>
      </w:r>
      <w:ins w:id="10" w:author="xyt" w:date="2018-04-13T13:58:40Z">
        <w:r>
          <w:rPr>
            <w:rFonts w:hint="eastAsia" w:ascii="Times New Roman" w:hAnsi="Times New Roman" w:eastAsia="宋体" w:cs="Times New Roman"/>
            <w:sz w:val="18"/>
            <w:szCs w:val="18"/>
            <w:lang w:val="en-US" w:eastAsia="zh-CN"/>
          </w:rPr>
          <w:t>另一方面</w:t>
        </w:r>
      </w:ins>
      <w:del w:id="11" w:author="xyt" w:date="2018-04-13T13:58:33Z">
        <w:r>
          <w:rPr>
            <w:rFonts w:hint="eastAsia" w:ascii="Times New Roman" w:hAnsi="Times New Roman" w:eastAsia="宋体" w:cs="Times New Roman"/>
            <w:sz w:val="18"/>
            <w:szCs w:val="18"/>
          </w:rPr>
          <w:delText>第二个</w:delText>
        </w:r>
      </w:del>
      <w:del w:id="12" w:author="xyt" w:date="2018-04-13T13:58:28Z">
        <w:r>
          <w:rPr>
            <w:rFonts w:hint="eastAsia" w:ascii="Times New Roman" w:hAnsi="Times New Roman" w:eastAsia="宋体" w:cs="Times New Roman"/>
            <w:sz w:val="18"/>
            <w:szCs w:val="18"/>
          </w:rPr>
          <w:delText>xx</w:delText>
        </w:r>
      </w:del>
      <w:r>
        <w:rPr>
          <w:rFonts w:hint="eastAsia" w:ascii="Times New Roman" w:hAnsi="Times New Roman" w:eastAsia="宋体" w:cs="Times New Roman"/>
          <w:sz w:val="18"/>
          <w:szCs w:val="18"/>
        </w:rPr>
        <w:t>使用代理接管</w:t>
      </w:r>
      <w:r>
        <w:rPr>
          <w:rFonts w:ascii="Times New Roman" w:hAnsi="Times New Roman" w:eastAsia="宋体" w:cs="Times New Roman"/>
          <w:sz w:val="18"/>
          <w:szCs w:val="18"/>
        </w:rPr>
        <w:t>Android设备所有网络通信，按规则对Android应用进行流量监控和拦截。</w:t>
      </w:r>
    </w:p>
    <w:p>
      <w:pPr>
        <w:spacing w:after="156" w:afterLines="50"/>
        <w:jc w:val="left"/>
        <w:rPr>
          <w:rFonts w:ascii="Times New Roman" w:hAnsi="Times New Roman" w:eastAsia="宋体" w:cs="Times New Roman"/>
          <w:b/>
          <w:sz w:val="18"/>
          <w:szCs w:val="18"/>
        </w:rPr>
      </w:pPr>
      <w:r>
        <w:rPr>
          <w:rFonts w:ascii="黑体" w:hAnsi="黑体" w:eastAsia="黑体" w:cs="Times New Roman"/>
          <w:sz w:val="18"/>
          <w:szCs w:val="18"/>
        </w:rPr>
        <w:t>2</w:t>
      </w:r>
      <w:r>
        <w:rPr>
          <w:rFonts w:hint="eastAsia" w:ascii="黑体" w:hAnsi="黑体" w:eastAsia="黑体" w:cs="Times New Roman"/>
          <w:sz w:val="18"/>
          <w:szCs w:val="18"/>
        </w:rPr>
        <w:t>.</w:t>
      </w:r>
      <w:r>
        <w:rPr>
          <w:rFonts w:ascii="黑体" w:hAnsi="黑体" w:eastAsia="黑体" w:cs="Times New Roman"/>
          <w:sz w:val="18"/>
          <w:szCs w:val="18"/>
        </w:rPr>
        <w:t xml:space="preserve">2 </w:t>
      </w:r>
      <w:r>
        <w:rPr>
          <w:rFonts w:hint="eastAsia" w:ascii="黑体" w:hAnsi="黑体" w:eastAsia="黑体" w:cs="Times New Roman"/>
          <w:sz w:val="18"/>
          <w:szCs w:val="18"/>
        </w:rPr>
        <w:t>基于API</w:t>
      </w:r>
      <w:r>
        <w:rPr>
          <w:rFonts w:ascii="黑体" w:hAnsi="黑体" w:eastAsia="黑体" w:cs="Times New Roman"/>
          <w:sz w:val="18"/>
          <w:szCs w:val="18"/>
        </w:rPr>
        <w:t xml:space="preserve"> Hook</w:t>
      </w:r>
      <w:r>
        <w:rPr>
          <w:rFonts w:hint="eastAsia" w:ascii="黑体" w:hAnsi="黑体" w:eastAsia="黑体" w:cs="Times New Roman"/>
          <w:sz w:val="18"/>
          <w:szCs w:val="18"/>
        </w:rPr>
        <w:t>的敏感行为监测系统</w:t>
      </w:r>
    </w:p>
    <w:p>
      <w:pPr>
        <w:spacing w:after="156" w:afterLines="50"/>
        <w:ind w:firstLine="420"/>
        <w:rPr>
          <w:rFonts w:ascii="Times New Roman" w:hAnsi="Times New Roman" w:eastAsia="宋体" w:cs="Times New Roman"/>
          <w:sz w:val="18"/>
          <w:szCs w:val="18"/>
        </w:rPr>
      </w:pPr>
      <w:r>
        <w:rPr>
          <w:rFonts w:ascii="Times New Roman" w:hAnsi="Times New Roman" w:eastAsia="宋体" w:cs="Times New Roman"/>
          <w:sz w:val="18"/>
          <w:szCs w:val="18"/>
        </w:rPr>
        <w:t>Android 操作系统维护着自己的一套事件分发机制</w:t>
      </w:r>
      <w:r>
        <w:rPr>
          <w:rFonts w:hint="eastAsia" w:ascii="Times New Roman" w:hAnsi="Times New Roman" w:eastAsia="宋体" w:cs="Times New Roman"/>
          <w:sz w:val="18"/>
          <w:szCs w:val="18"/>
        </w:rPr>
        <w:t>，Android</w:t>
      </w:r>
      <w:r>
        <w:rPr>
          <w:rFonts w:ascii="Times New Roman" w:hAnsi="Times New Roman" w:eastAsia="宋体" w:cs="Times New Roman"/>
          <w:sz w:val="18"/>
          <w:szCs w:val="18"/>
        </w:rPr>
        <w:t>应用程序</w:t>
      </w:r>
      <w:r>
        <w:rPr>
          <w:rFonts w:hint="eastAsia" w:ascii="Times New Roman" w:hAnsi="Times New Roman" w:eastAsia="宋体" w:cs="Times New Roman"/>
          <w:sz w:val="18"/>
          <w:szCs w:val="18"/>
        </w:rPr>
        <w:t>、及其</w:t>
      </w:r>
      <w:r>
        <w:rPr>
          <w:rFonts w:ascii="Times New Roman" w:hAnsi="Times New Roman" w:eastAsia="宋体" w:cs="Times New Roman"/>
          <w:sz w:val="18"/>
          <w:szCs w:val="18"/>
        </w:rPr>
        <w:t>触发事件和后台逻辑处理，</w:t>
      </w:r>
      <w:r>
        <w:rPr>
          <w:rFonts w:hint="eastAsia" w:ascii="Times New Roman" w:hAnsi="Times New Roman" w:eastAsia="宋体" w:cs="Times New Roman"/>
          <w:sz w:val="18"/>
          <w:szCs w:val="18"/>
        </w:rPr>
        <w:t>都是</w:t>
      </w:r>
      <w:r>
        <w:rPr>
          <w:rFonts w:ascii="Times New Roman" w:hAnsi="Times New Roman" w:eastAsia="宋体" w:cs="Times New Roman"/>
          <w:sz w:val="18"/>
          <w:szCs w:val="18"/>
        </w:rPr>
        <w:t>根据</w:t>
      </w:r>
      <w:r>
        <w:rPr>
          <w:rFonts w:hint="eastAsia" w:ascii="Times New Roman" w:hAnsi="Times New Roman" w:eastAsia="宋体" w:cs="Times New Roman"/>
          <w:sz w:val="18"/>
          <w:szCs w:val="18"/>
        </w:rPr>
        <w:t>该机制</w:t>
      </w:r>
      <w:r>
        <w:rPr>
          <w:rFonts w:ascii="Times New Roman" w:hAnsi="Times New Roman" w:eastAsia="宋体" w:cs="Times New Roman"/>
          <w:sz w:val="18"/>
          <w:szCs w:val="18"/>
        </w:rPr>
        <w:t>一步步向下执行</w:t>
      </w:r>
      <w:r>
        <w:rPr>
          <w:rFonts w:hint="eastAsia" w:ascii="Times New Roman" w:hAnsi="Times New Roman" w:eastAsia="宋体" w:cs="Times New Roman"/>
          <w:sz w:val="18"/>
          <w:szCs w:val="18"/>
        </w:rPr>
        <w:t>，恶意软件的敏感行为也不例外</w:t>
      </w:r>
      <w:r>
        <w:rPr>
          <w:rFonts w:ascii="Times New Roman" w:hAnsi="Times New Roman" w:eastAsia="宋体" w:cs="Times New Roman"/>
          <w:sz w:val="18"/>
          <w:szCs w:val="18"/>
        </w:rPr>
        <w:t>。</w:t>
      </w:r>
      <w:r>
        <w:rPr>
          <w:rFonts w:hint="eastAsia" w:ascii="Times New Roman" w:hAnsi="Times New Roman" w:eastAsia="宋体" w:cs="Times New Roman"/>
          <w:sz w:val="18"/>
          <w:szCs w:val="18"/>
        </w:rPr>
        <w:t>若能在事件传送到终点前将事件截获并对其操作进行一定修改，就可以有效地抑制恶意行为的效果，这就是Hook机制。</w:t>
      </w:r>
    </w:p>
    <w:p>
      <w:pPr>
        <w:spacing w:after="156" w:afterLines="50"/>
        <w:ind w:firstLine="420"/>
        <w:rPr>
          <w:rFonts w:ascii="Times New Roman" w:hAnsi="Times New Roman" w:eastAsia="宋体" w:cs="Times New Roman"/>
          <w:sz w:val="18"/>
          <w:szCs w:val="18"/>
        </w:rPr>
      </w:pPr>
      <w:r>
        <w:rPr>
          <w:rFonts w:ascii="Times New Roman" w:hAnsi="Times New Roman" w:eastAsia="宋体" w:cs="Times New Roman"/>
          <w:sz w:val="18"/>
          <w:szCs w:val="18"/>
        </w:rPr>
        <w:t>本系统设计一种基于Xposed框架</w:t>
      </w:r>
      <w:r>
        <w:rPr>
          <w:rFonts w:hint="eastAsia" w:ascii="Times New Roman" w:hAnsi="Times New Roman" w:eastAsia="宋体" w:cs="Times New Roman"/>
          <w:sz w:val="18"/>
          <w:szCs w:val="18"/>
        </w:rPr>
        <w:t>的</w:t>
      </w:r>
      <w:r>
        <w:rPr>
          <w:rFonts w:ascii="Times New Roman" w:hAnsi="Times New Roman" w:eastAsia="宋体" w:cs="Times New Roman"/>
          <w:sz w:val="18"/>
          <w:szCs w:val="18"/>
        </w:rPr>
        <w:t>Hook模块，</w:t>
      </w:r>
      <w:r>
        <w:rPr>
          <w:rFonts w:hint="eastAsia" w:ascii="Times New Roman" w:hAnsi="Times New Roman" w:eastAsia="宋体" w:cs="Times New Roman"/>
          <w:sz w:val="18"/>
          <w:szCs w:val="18"/>
        </w:rPr>
        <w:t>运行于Android客户端上</w:t>
      </w:r>
      <w:r>
        <w:rPr>
          <w:rFonts w:ascii="Times New Roman" w:hAnsi="Times New Roman" w:eastAsia="宋体" w:cs="Times New Roman"/>
          <w:sz w:val="18"/>
          <w:szCs w:val="18"/>
        </w:rPr>
        <w:t>，利用Xposed框架对Zygote进程及其创建的Dalvik虚拟机的劫持</w:t>
      </w:r>
      <w:r>
        <w:rPr>
          <w:rFonts w:hint="eastAsia" w:ascii="Times New Roman" w:hAnsi="Times New Roman" w:eastAsia="宋体" w:cs="Times New Roman"/>
          <w:sz w:val="18"/>
          <w:szCs w:val="18"/>
          <w:vertAlign w:val="superscript"/>
        </w:rPr>
        <w:t>[</w:t>
      </w:r>
      <w:r>
        <w:rPr>
          <w:rFonts w:ascii="Times New Roman" w:hAnsi="Times New Roman" w:eastAsia="宋体" w:cs="Times New Roman"/>
          <w:sz w:val="18"/>
          <w:szCs w:val="18"/>
          <w:vertAlign w:val="superscript"/>
        </w:rPr>
        <w:t>1]</w:t>
      </w:r>
      <w:r>
        <w:rPr>
          <w:rFonts w:ascii="Times New Roman" w:hAnsi="Times New Roman" w:eastAsia="宋体" w:cs="Times New Roman"/>
          <w:sz w:val="18"/>
          <w:szCs w:val="18"/>
        </w:rPr>
        <w:t>，在开机时完成对所有的Hook方法</w:t>
      </w:r>
      <w:r>
        <w:rPr>
          <w:rFonts w:hint="eastAsia" w:ascii="Times New Roman" w:hAnsi="Times New Roman" w:eastAsia="宋体" w:cs="Times New Roman"/>
          <w:sz w:val="18"/>
          <w:szCs w:val="18"/>
        </w:rPr>
        <w:t>的重定义或改写</w:t>
      </w:r>
      <w:r>
        <w:rPr>
          <w:rFonts w:ascii="Times New Roman" w:hAnsi="Times New Roman" w:eastAsia="宋体" w:cs="Times New Roman"/>
          <w:sz w:val="18"/>
          <w:szCs w:val="18"/>
        </w:rPr>
        <w:t>，实现对于应用中调用的系统敏感API的钩取、分析、预警。</w:t>
      </w:r>
    </w:p>
    <w:p>
      <w:pPr>
        <w:widowControl/>
        <w:adjustRightInd w:val="0"/>
        <w:snapToGrid w:val="0"/>
        <w:spacing w:after="200"/>
        <w:jc w:val="left"/>
        <w:rPr>
          <w:rFonts w:ascii="Times New Roman" w:hAnsi="Times New Roman" w:eastAsia="黑体" w:cs="Times New Roman"/>
          <w:sz w:val="18"/>
          <w:szCs w:val="18"/>
        </w:rPr>
      </w:pPr>
      <w:r>
        <w:rPr>
          <w:rFonts w:ascii="黑体" w:hAnsi="黑体" w:eastAsia="黑体" w:cs="Times New Roman"/>
          <w:sz w:val="18"/>
          <w:szCs w:val="18"/>
        </w:rPr>
        <w:t>2.2.1 确定</w:t>
      </w:r>
      <w:r>
        <w:rPr>
          <w:rFonts w:ascii="Times New Roman" w:hAnsi="Times New Roman" w:eastAsia="黑体" w:cs="Times New Roman"/>
          <w:sz w:val="18"/>
          <w:szCs w:val="18"/>
        </w:rPr>
        <w:t>敏感行为</w:t>
      </w:r>
    </w:p>
    <w:p>
      <w:pPr>
        <w:spacing w:after="156" w:afterLines="50"/>
        <w:ind w:firstLine="420"/>
        <w:rPr>
          <w:rFonts w:ascii="Times New Roman" w:hAnsi="Times New Roman" w:eastAsia="宋体" w:cs="Times New Roman"/>
          <w:sz w:val="18"/>
          <w:szCs w:val="18"/>
        </w:rPr>
      </w:pPr>
      <w:r>
        <w:rPr>
          <w:rFonts w:ascii="Times New Roman" w:hAnsi="Times New Roman" w:eastAsia="宋体" w:cs="Times New Roman"/>
          <w:sz w:val="18"/>
          <w:szCs w:val="18"/>
        </w:rPr>
        <w:t>通常，移动平台的恶意行为包含：恶意控制设备、强行推送广告、偷跑流量、窃取用户隐私、获取用户实时动态等</w:t>
      </w:r>
      <w:r>
        <w:rPr>
          <w:rFonts w:hint="eastAsia" w:ascii="Times New Roman" w:hAnsi="Times New Roman" w:eastAsia="宋体" w:cs="Times New Roman"/>
          <w:sz w:val="18"/>
          <w:szCs w:val="18"/>
          <w:vertAlign w:val="superscript"/>
        </w:rPr>
        <w:t>[</w:t>
      </w:r>
      <w:r>
        <w:rPr>
          <w:rFonts w:ascii="Times New Roman" w:hAnsi="Times New Roman" w:eastAsia="宋体" w:cs="Times New Roman"/>
          <w:sz w:val="18"/>
          <w:szCs w:val="18"/>
          <w:vertAlign w:val="superscript"/>
        </w:rPr>
        <w:t>2]</w:t>
      </w:r>
      <w:r>
        <w:rPr>
          <w:rFonts w:ascii="Times New Roman" w:hAnsi="Times New Roman" w:eastAsia="宋体" w:cs="Times New Roman"/>
          <w:sz w:val="18"/>
          <w:szCs w:val="18"/>
        </w:rPr>
        <w:t>，根据以上恶意行为，Hook模块预设表</w:t>
      </w:r>
      <w:r>
        <w:rPr>
          <w:rFonts w:hint="eastAsia" w:ascii="Times New Roman" w:hAnsi="Times New Roman" w:eastAsia="宋体" w:cs="Times New Roman"/>
          <w:sz w:val="18"/>
          <w:szCs w:val="18"/>
        </w:rPr>
        <w:t>1</w:t>
      </w:r>
      <w:r>
        <w:rPr>
          <w:rFonts w:ascii="Times New Roman" w:hAnsi="Times New Roman" w:eastAsia="宋体" w:cs="Times New Roman"/>
          <w:sz w:val="18"/>
          <w:szCs w:val="18"/>
        </w:rPr>
        <w:t>行为为高风险</w:t>
      </w:r>
      <w:r>
        <w:rPr>
          <w:rFonts w:hint="eastAsia" w:ascii="Times New Roman" w:hAnsi="Times New Roman" w:eastAsia="宋体" w:cs="Times New Roman"/>
          <w:sz w:val="18"/>
          <w:szCs w:val="18"/>
        </w:rPr>
        <w:t>行为</w:t>
      </w:r>
      <w:r>
        <w:rPr>
          <w:rFonts w:ascii="Times New Roman" w:hAnsi="Times New Roman" w:eastAsia="宋体" w:cs="Times New Roman"/>
          <w:sz w:val="18"/>
          <w:szCs w:val="18"/>
        </w:rPr>
        <w:t>：</w:t>
      </w:r>
    </w:p>
    <w:p>
      <w:pPr>
        <w:jc w:val="center"/>
        <w:rPr>
          <w:rFonts w:ascii="Times New Roman" w:hAnsi="Times New Roman" w:eastAsia="宋体" w:cs="Times New Roman"/>
          <w:sz w:val="18"/>
          <w:szCs w:val="18"/>
        </w:rPr>
      </w:pPr>
      <w:r>
        <w:rPr>
          <w:rFonts w:ascii="Times New Roman" w:hAnsi="Times New Roman" w:eastAsia="宋体" w:cs="Times New Roman"/>
          <w:sz w:val="16"/>
          <w:szCs w:val="18"/>
        </w:rPr>
        <w:t>表</w:t>
      </w:r>
      <w:r>
        <w:rPr>
          <w:rFonts w:hint="eastAsia" w:ascii="宋体" w:hAnsi="宋体" w:eastAsia="宋体" w:cs="Times New Roman"/>
          <w:sz w:val="16"/>
          <w:szCs w:val="18"/>
        </w:rPr>
        <w:t>1</w:t>
      </w:r>
      <w:r>
        <w:rPr>
          <w:rFonts w:ascii="Times New Roman" w:hAnsi="Times New Roman" w:eastAsia="宋体" w:cs="Times New Roman"/>
          <w:sz w:val="16"/>
          <w:szCs w:val="18"/>
        </w:rPr>
        <w:t xml:space="preserve"> 高风险操作</w:t>
      </w:r>
    </w:p>
    <w:tbl>
      <w:tblPr>
        <w:tblStyle w:val="9"/>
        <w:tblW w:w="42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1842"/>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Borders>
              <w:top w:val="single" w:color="auto" w:sz="12" w:space="0"/>
              <w:left w:val="nil"/>
              <w:bottom w:val="single" w:color="auto" w:sz="4" w:space="0"/>
              <w:right w:val="nil"/>
            </w:tcBorders>
          </w:tcPr>
          <w:p>
            <w:pPr>
              <w:rPr>
                <w:rFonts w:ascii="Times New Roman" w:hAnsi="Times New Roman" w:eastAsia="宋体" w:cs="Times New Roman"/>
                <w:sz w:val="13"/>
                <w:szCs w:val="13"/>
              </w:rPr>
            </w:pPr>
            <w:r>
              <w:rPr>
                <w:rFonts w:ascii="Times New Roman" w:hAnsi="Times New Roman" w:eastAsia="宋体" w:cs="Times New Roman"/>
                <w:sz w:val="13"/>
                <w:szCs w:val="13"/>
              </w:rPr>
              <w:t>行为分类</w:t>
            </w:r>
          </w:p>
        </w:tc>
        <w:tc>
          <w:tcPr>
            <w:tcW w:w="1842" w:type="dxa"/>
            <w:tcBorders>
              <w:top w:val="single" w:color="auto" w:sz="12" w:space="0"/>
              <w:left w:val="nil"/>
              <w:bottom w:val="single" w:color="auto" w:sz="4" w:space="0"/>
              <w:right w:val="nil"/>
            </w:tcBorders>
          </w:tcPr>
          <w:p>
            <w:pPr>
              <w:rPr>
                <w:rFonts w:ascii="Times New Roman" w:hAnsi="Times New Roman" w:eastAsia="宋体" w:cs="Times New Roman"/>
                <w:sz w:val="13"/>
                <w:szCs w:val="13"/>
              </w:rPr>
            </w:pPr>
            <w:r>
              <w:rPr>
                <w:rFonts w:ascii="Times New Roman" w:hAnsi="Times New Roman" w:eastAsia="宋体" w:cs="Times New Roman"/>
                <w:sz w:val="13"/>
                <w:szCs w:val="13"/>
              </w:rPr>
              <w:t>具体行为</w:t>
            </w:r>
          </w:p>
        </w:tc>
        <w:tc>
          <w:tcPr>
            <w:tcW w:w="1418" w:type="dxa"/>
            <w:tcBorders>
              <w:top w:val="single" w:color="auto" w:sz="12" w:space="0"/>
              <w:left w:val="nil"/>
              <w:bottom w:val="single" w:color="auto" w:sz="4" w:space="0"/>
              <w:right w:val="nil"/>
            </w:tcBorders>
          </w:tcPr>
          <w:p>
            <w:pPr>
              <w:rPr>
                <w:rFonts w:ascii="Times New Roman" w:hAnsi="Times New Roman" w:eastAsia="宋体" w:cs="Times New Roman"/>
                <w:sz w:val="13"/>
                <w:szCs w:val="13"/>
              </w:rPr>
            </w:pPr>
            <w:r>
              <w:rPr>
                <w:rFonts w:ascii="Times New Roman" w:hAnsi="Times New Roman" w:eastAsia="宋体" w:cs="Times New Roman"/>
                <w:sz w:val="13"/>
                <w:szCs w:val="13"/>
              </w:rPr>
              <w:t>相关类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Borders>
              <w:top w:val="single" w:color="auto" w:sz="4" w:space="0"/>
              <w:left w:val="nil"/>
              <w:bottom w:val="nil"/>
              <w:right w:val="nil"/>
            </w:tcBorders>
          </w:tcPr>
          <w:p>
            <w:pPr>
              <w:rPr>
                <w:rFonts w:ascii="Times New Roman" w:hAnsi="Times New Roman" w:eastAsia="宋体" w:cs="Times New Roman"/>
                <w:sz w:val="13"/>
                <w:szCs w:val="13"/>
              </w:rPr>
            </w:pPr>
            <w:r>
              <w:rPr>
                <w:rFonts w:ascii="Times New Roman" w:hAnsi="Times New Roman" w:eastAsia="宋体" w:cs="Times New Roman"/>
                <w:sz w:val="13"/>
                <w:szCs w:val="13"/>
              </w:rPr>
              <w:t>账户操作</w:t>
            </w:r>
          </w:p>
        </w:tc>
        <w:tc>
          <w:tcPr>
            <w:tcW w:w="1842" w:type="dxa"/>
            <w:tcBorders>
              <w:top w:val="single" w:color="auto" w:sz="4" w:space="0"/>
              <w:left w:val="nil"/>
              <w:bottom w:val="nil"/>
              <w:right w:val="nil"/>
            </w:tcBorders>
          </w:tcPr>
          <w:p>
            <w:pPr>
              <w:rPr>
                <w:rFonts w:ascii="Times New Roman" w:hAnsi="Times New Roman" w:eastAsia="宋体" w:cs="Times New Roman"/>
                <w:sz w:val="13"/>
                <w:szCs w:val="13"/>
              </w:rPr>
            </w:pPr>
            <w:r>
              <w:rPr>
                <w:rFonts w:ascii="Times New Roman" w:hAnsi="Times New Roman" w:eastAsia="宋体" w:cs="Times New Roman"/>
                <w:sz w:val="13"/>
                <w:szCs w:val="13"/>
              </w:rPr>
              <w:t>获取本机账户</w:t>
            </w:r>
          </w:p>
        </w:tc>
        <w:tc>
          <w:tcPr>
            <w:tcW w:w="1418" w:type="dxa"/>
            <w:tcBorders>
              <w:top w:val="single" w:color="auto" w:sz="4" w:space="0"/>
              <w:left w:val="nil"/>
              <w:bottom w:val="nil"/>
              <w:right w:val="nil"/>
            </w:tcBorders>
          </w:tcPr>
          <w:p>
            <w:pPr>
              <w:rPr>
                <w:rFonts w:ascii="Times New Roman" w:hAnsi="Times New Roman" w:eastAsia="宋体" w:cs="Times New Roman"/>
                <w:sz w:val="13"/>
                <w:szCs w:val="13"/>
              </w:rPr>
            </w:pPr>
            <w:r>
              <w:rPr>
                <w:rFonts w:ascii="Times New Roman" w:hAnsi="Times New Roman" w:eastAsia="宋体" w:cs="Times New Roman"/>
                <w:sz w:val="13"/>
                <w:szCs w:val="13"/>
              </w:rPr>
              <w:t>AccountManager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Borders>
              <w:top w:val="nil"/>
              <w:left w:val="nil"/>
              <w:bottom w:val="nil"/>
              <w:right w:val="nil"/>
            </w:tcBorders>
          </w:tcPr>
          <w:p>
            <w:pPr>
              <w:rPr>
                <w:rFonts w:ascii="Times New Roman" w:hAnsi="Times New Roman" w:eastAsia="宋体" w:cs="Times New Roman"/>
                <w:sz w:val="13"/>
                <w:szCs w:val="13"/>
              </w:rPr>
            </w:pPr>
            <w:r>
              <w:rPr>
                <w:rFonts w:ascii="Times New Roman" w:hAnsi="Times New Roman" w:eastAsia="宋体" w:cs="Times New Roman"/>
                <w:sz w:val="13"/>
                <w:szCs w:val="13"/>
              </w:rPr>
              <w:t>应用管理</w:t>
            </w:r>
          </w:p>
        </w:tc>
        <w:tc>
          <w:tcPr>
            <w:tcW w:w="1842" w:type="dxa"/>
            <w:tcBorders>
              <w:top w:val="nil"/>
              <w:left w:val="nil"/>
              <w:bottom w:val="nil"/>
              <w:right w:val="nil"/>
            </w:tcBorders>
          </w:tcPr>
          <w:p>
            <w:pPr>
              <w:rPr>
                <w:rFonts w:ascii="Times New Roman" w:hAnsi="Times New Roman" w:eastAsia="宋体" w:cs="Times New Roman"/>
                <w:sz w:val="13"/>
                <w:szCs w:val="13"/>
              </w:rPr>
            </w:pPr>
            <w:r>
              <w:rPr>
                <w:rFonts w:ascii="Times New Roman" w:hAnsi="Times New Roman" w:eastAsia="宋体" w:cs="Times New Roman"/>
                <w:sz w:val="13"/>
                <w:szCs w:val="13"/>
              </w:rPr>
              <w:t>关闭、重启应用</w:t>
            </w:r>
          </w:p>
        </w:tc>
        <w:tc>
          <w:tcPr>
            <w:tcW w:w="1418" w:type="dxa"/>
            <w:tcBorders>
              <w:top w:val="nil"/>
              <w:left w:val="nil"/>
              <w:bottom w:val="nil"/>
              <w:right w:val="nil"/>
            </w:tcBorders>
          </w:tcPr>
          <w:p>
            <w:pPr>
              <w:rPr>
                <w:rFonts w:ascii="Times New Roman" w:hAnsi="Times New Roman" w:eastAsia="宋体" w:cs="Times New Roman"/>
                <w:sz w:val="13"/>
                <w:szCs w:val="13"/>
              </w:rPr>
            </w:pPr>
            <w:r>
              <w:rPr>
                <w:rFonts w:ascii="Times New Roman" w:hAnsi="Times New Roman" w:eastAsia="宋体" w:cs="Times New Roman"/>
                <w:sz w:val="13"/>
                <w:szCs w:val="13"/>
              </w:rPr>
              <w:t>ActivityManager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Borders>
              <w:top w:val="nil"/>
              <w:left w:val="nil"/>
              <w:bottom w:val="nil"/>
              <w:right w:val="nil"/>
            </w:tcBorders>
          </w:tcPr>
          <w:p>
            <w:pPr>
              <w:rPr>
                <w:rFonts w:ascii="Times New Roman" w:hAnsi="Times New Roman" w:eastAsia="宋体" w:cs="Times New Roman"/>
                <w:sz w:val="13"/>
                <w:szCs w:val="13"/>
              </w:rPr>
            </w:pPr>
            <w:r>
              <w:rPr>
                <w:rFonts w:ascii="Times New Roman" w:hAnsi="Times New Roman" w:eastAsia="宋体" w:cs="Times New Roman"/>
                <w:sz w:val="13"/>
                <w:szCs w:val="13"/>
              </w:rPr>
              <w:t>蓝牙操作</w:t>
            </w:r>
          </w:p>
        </w:tc>
        <w:tc>
          <w:tcPr>
            <w:tcW w:w="1842" w:type="dxa"/>
            <w:tcBorders>
              <w:top w:val="nil"/>
              <w:left w:val="nil"/>
              <w:bottom w:val="nil"/>
              <w:right w:val="nil"/>
            </w:tcBorders>
          </w:tcPr>
          <w:p>
            <w:pPr>
              <w:rPr>
                <w:rFonts w:ascii="Times New Roman" w:hAnsi="Times New Roman" w:eastAsia="宋体" w:cs="Times New Roman"/>
                <w:sz w:val="13"/>
                <w:szCs w:val="13"/>
              </w:rPr>
            </w:pPr>
            <w:r>
              <w:rPr>
                <w:rFonts w:ascii="Times New Roman" w:hAnsi="Times New Roman" w:eastAsia="宋体" w:cs="Times New Roman"/>
                <w:sz w:val="13"/>
                <w:szCs w:val="13"/>
              </w:rPr>
              <w:t>打开蓝牙、蓝牙连接</w:t>
            </w:r>
          </w:p>
        </w:tc>
        <w:tc>
          <w:tcPr>
            <w:tcW w:w="1418" w:type="dxa"/>
            <w:tcBorders>
              <w:top w:val="nil"/>
              <w:left w:val="nil"/>
              <w:bottom w:val="nil"/>
              <w:right w:val="nil"/>
            </w:tcBorders>
          </w:tcPr>
          <w:p>
            <w:pPr>
              <w:rPr>
                <w:rFonts w:ascii="Times New Roman" w:hAnsi="Times New Roman" w:eastAsia="宋体" w:cs="Times New Roman"/>
                <w:sz w:val="13"/>
                <w:szCs w:val="13"/>
              </w:rPr>
            </w:pPr>
            <w:r>
              <w:rPr>
                <w:rFonts w:ascii="Times New Roman" w:hAnsi="Times New Roman" w:eastAsia="宋体" w:cs="Times New Roman"/>
                <w:sz w:val="13"/>
                <w:szCs w:val="13"/>
              </w:rPr>
              <w:t>BluetoothAdapter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Borders>
              <w:top w:val="nil"/>
              <w:left w:val="nil"/>
              <w:bottom w:val="nil"/>
              <w:right w:val="nil"/>
            </w:tcBorders>
          </w:tcPr>
          <w:p>
            <w:pPr>
              <w:rPr>
                <w:rFonts w:ascii="Times New Roman" w:hAnsi="Times New Roman" w:eastAsia="宋体" w:cs="Times New Roman"/>
                <w:sz w:val="13"/>
                <w:szCs w:val="13"/>
              </w:rPr>
            </w:pPr>
            <w:r>
              <w:rPr>
                <w:rFonts w:ascii="Times New Roman" w:hAnsi="Times New Roman" w:eastAsia="宋体" w:cs="Times New Roman"/>
                <w:sz w:val="13"/>
                <w:szCs w:val="13"/>
              </w:rPr>
              <w:t>浏览器操作</w:t>
            </w:r>
          </w:p>
        </w:tc>
        <w:tc>
          <w:tcPr>
            <w:tcW w:w="1842" w:type="dxa"/>
            <w:tcBorders>
              <w:top w:val="nil"/>
              <w:left w:val="nil"/>
              <w:bottom w:val="nil"/>
              <w:right w:val="nil"/>
            </w:tcBorders>
          </w:tcPr>
          <w:p>
            <w:pPr>
              <w:rPr>
                <w:rFonts w:ascii="Times New Roman" w:hAnsi="Times New Roman" w:eastAsia="宋体" w:cs="Times New Roman"/>
                <w:sz w:val="13"/>
                <w:szCs w:val="13"/>
              </w:rPr>
            </w:pPr>
            <w:r>
              <w:rPr>
                <w:rFonts w:ascii="Times New Roman" w:hAnsi="Times New Roman" w:eastAsia="宋体" w:cs="Times New Roman"/>
                <w:sz w:val="13"/>
                <w:szCs w:val="13"/>
              </w:rPr>
              <w:t>获取用户书签、历史记录</w:t>
            </w:r>
          </w:p>
        </w:tc>
        <w:tc>
          <w:tcPr>
            <w:tcW w:w="1418" w:type="dxa"/>
            <w:tcBorders>
              <w:top w:val="nil"/>
              <w:left w:val="nil"/>
              <w:bottom w:val="nil"/>
              <w:right w:val="nil"/>
            </w:tcBorders>
          </w:tcPr>
          <w:p>
            <w:pPr>
              <w:rPr>
                <w:rFonts w:ascii="Times New Roman" w:hAnsi="Times New Roman" w:eastAsia="宋体" w:cs="Times New Roman"/>
                <w:sz w:val="13"/>
                <w:szCs w:val="13"/>
              </w:rPr>
            </w:pPr>
            <w:r>
              <w:rPr>
                <w:rFonts w:ascii="Times New Roman" w:hAnsi="Times New Roman" w:eastAsia="宋体" w:cs="Times New Roman"/>
                <w:sz w:val="13"/>
                <w:szCs w:val="13"/>
              </w:rPr>
              <w:t>Broswer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Borders>
              <w:top w:val="nil"/>
              <w:left w:val="nil"/>
              <w:bottom w:val="nil"/>
              <w:right w:val="nil"/>
            </w:tcBorders>
          </w:tcPr>
          <w:p>
            <w:pPr>
              <w:rPr>
                <w:rFonts w:ascii="Times New Roman" w:hAnsi="Times New Roman" w:eastAsia="宋体" w:cs="Times New Roman"/>
                <w:sz w:val="13"/>
                <w:szCs w:val="13"/>
              </w:rPr>
            </w:pPr>
            <w:r>
              <w:rPr>
                <w:rFonts w:ascii="Times New Roman" w:hAnsi="Times New Roman" w:eastAsia="宋体" w:cs="Times New Roman"/>
                <w:sz w:val="13"/>
                <w:szCs w:val="13"/>
              </w:rPr>
              <w:t>执行Shell</w:t>
            </w:r>
          </w:p>
        </w:tc>
        <w:tc>
          <w:tcPr>
            <w:tcW w:w="1842" w:type="dxa"/>
            <w:tcBorders>
              <w:top w:val="nil"/>
              <w:left w:val="nil"/>
              <w:bottom w:val="nil"/>
              <w:right w:val="nil"/>
            </w:tcBorders>
          </w:tcPr>
          <w:p>
            <w:pPr>
              <w:rPr>
                <w:rFonts w:ascii="Times New Roman" w:hAnsi="Times New Roman" w:eastAsia="宋体" w:cs="Times New Roman"/>
                <w:sz w:val="13"/>
                <w:szCs w:val="13"/>
              </w:rPr>
            </w:pPr>
            <w:r>
              <w:rPr>
                <w:rFonts w:ascii="Times New Roman" w:hAnsi="Times New Roman" w:eastAsia="宋体" w:cs="Times New Roman"/>
                <w:sz w:val="13"/>
                <w:szCs w:val="13"/>
              </w:rPr>
              <w:t>各种方式执行Linux Shell</w:t>
            </w:r>
          </w:p>
        </w:tc>
        <w:tc>
          <w:tcPr>
            <w:tcW w:w="1418" w:type="dxa"/>
            <w:tcBorders>
              <w:top w:val="nil"/>
              <w:left w:val="nil"/>
              <w:bottom w:val="nil"/>
              <w:right w:val="nil"/>
            </w:tcBorders>
          </w:tcPr>
          <w:p>
            <w:pPr>
              <w:rPr>
                <w:rFonts w:ascii="Times New Roman" w:hAnsi="Times New Roman" w:eastAsia="宋体" w:cs="Times New Roman"/>
                <w:sz w:val="13"/>
                <w:szCs w:val="13"/>
              </w:rPr>
            </w:pPr>
            <w:r>
              <w:rPr>
                <w:rFonts w:ascii="Times New Roman" w:hAnsi="Times New Roman" w:eastAsia="宋体" w:cs="Times New Roman"/>
                <w:sz w:val="13"/>
                <w:szCs w:val="13"/>
              </w:rPr>
              <w:t>Runtime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Borders>
              <w:top w:val="nil"/>
              <w:left w:val="nil"/>
              <w:bottom w:val="nil"/>
              <w:right w:val="nil"/>
            </w:tcBorders>
          </w:tcPr>
          <w:p>
            <w:pPr>
              <w:rPr>
                <w:rFonts w:ascii="Times New Roman" w:hAnsi="Times New Roman" w:eastAsia="宋体" w:cs="Times New Roman"/>
                <w:sz w:val="13"/>
                <w:szCs w:val="13"/>
              </w:rPr>
            </w:pPr>
            <w:r>
              <w:rPr>
                <w:rFonts w:ascii="Times New Roman" w:hAnsi="Times New Roman" w:eastAsia="宋体" w:cs="Times New Roman"/>
                <w:sz w:val="13"/>
                <w:szCs w:val="13"/>
              </w:rPr>
              <w:t>系统数据库操作</w:t>
            </w:r>
          </w:p>
        </w:tc>
        <w:tc>
          <w:tcPr>
            <w:tcW w:w="1842" w:type="dxa"/>
            <w:tcBorders>
              <w:top w:val="nil"/>
              <w:left w:val="nil"/>
              <w:bottom w:val="nil"/>
              <w:right w:val="nil"/>
            </w:tcBorders>
          </w:tcPr>
          <w:p>
            <w:pPr>
              <w:rPr>
                <w:rFonts w:ascii="Times New Roman" w:hAnsi="Times New Roman" w:eastAsia="宋体" w:cs="Times New Roman"/>
                <w:sz w:val="13"/>
                <w:szCs w:val="13"/>
              </w:rPr>
            </w:pPr>
            <w:r>
              <w:rPr>
                <w:rFonts w:ascii="Times New Roman" w:hAnsi="Times New Roman" w:eastAsia="宋体" w:cs="Times New Roman"/>
                <w:sz w:val="13"/>
                <w:szCs w:val="13"/>
              </w:rPr>
              <w:t>对于联系人、信息、通话记录、</w:t>
            </w:r>
          </w:p>
          <w:p>
            <w:pPr>
              <w:rPr>
                <w:rFonts w:ascii="Times New Roman" w:hAnsi="Times New Roman" w:eastAsia="宋体" w:cs="Times New Roman"/>
                <w:sz w:val="13"/>
                <w:szCs w:val="13"/>
              </w:rPr>
            </w:pPr>
            <w:r>
              <w:rPr>
                <w:rFonts w:ascii="Times New Roman" w:hAnsi="Times New Roman" w:eastAsia="宋体" w:cs="Times New Roman"/>
                <w:sz w:val="13"/>
                <w:szCs w:val="13"/>
              </w:rPr>
              <w:t>浏览器书签的增删改查</w:t>
            </w:r>
          </w:p>
        </w:tc>
        <w:tc>
          <w:tcPr>
            <w:tcW w:w="1418" w:type="dxa"/>
            <w:tcBorders>
              <w:top w:val="nil"/>
              <w:left w:val="nil"/>
              <w:bottom w:val="nil"/>
              <w:right w:val="nil"/>
            </w:tcBorders>
          </w:tcPr>
          <w:p>
            <w:pPr>
              <w:rPr>
                <w:rFonts w:ascii="Times New Roman" w:hAnsi="Times New Roman" w:eastAsia="宋体" w:cs="Times New Roman"/>
                <w:sz w:val="13"/>
                <w:szCs w:val="13"/>
              </w:rPr>
            </w:pPr>
            <w:r>
              <w:rPr>
                <w:rFonts w:ascii="Times New Roman" w:hAnsi="Times New Roman" w:eastAsia="宋体" w:cs="Times New Roman"/>
                <w:sz w:val="13"/>
                <w:szCs w:val="13"/>
              </w:rPr>
              <w:t>ContentResolver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Borders>
              <w:top w:val="nil"/>
              <w:left w:val="nil"/>
              <w:bottom w:val="nil"/>
              <w:right w:val="nil"/>
            </w:tcBorders>
          </w:tcPr>
          <w:p>
            <w:pPr>
              <w:rPr>
                <w:rFonts w:ascii="Times New Roman" w:hAnsi="Times New Roman" w:eastAsia="宋体" w:cs="Times New Roman"/>
                <w:sz w:val="13"/>
                <w:szCs w:val="13"/>
              </w:rPr>
            </w:pPr>
            <w:r>
              <w:rPr>
                <w:rFonts w:ascii="Times New Roman" w:hAnsi="Times New Roman" w:eastAsia="宋体" w:cs="Times New Roman"/>
                <w:sz w:val="13"/>
                <w:szCs w:val="13"/>
              </w:rPr>
              <w:t>下载操作</w:t>
            </w:r>
          </w:p>
        </w:tc>
        <w:tc>
          <w:tcPr>
            <w:tcW w:w="1842" w:type="dxa"/>
            <w:tcBorders>
              <w:top w:val="nil"/>
              <w:left w:val="nil"/>
              <w:bottom w:val="nil"/>
              <w:right w:val="nil"/>
            </w:tcBorders>
          </w:tcPr>
          <w:p>
            <w:pPr>
              <w:rPr>
                <w:rFonts w:ascii="Times New Roman" w:hAnsi="Times New Roman" w:eastAsia="宋体" w:cs="Times New Roman"/>
                <w:sz w:val="13"/>
                <w:szCs w:val="13"/>
              </w:rPr>
            </w:pPr>
            <w:r>
              <w:rPr>
                <w:rFonts w:ascii="Times New Roman" w:hAnsi="Times New Roman" w:eastAsia="宋体" w:cs="Times New Roman"/>
                <w:sz w:val="13"/>
                <w:szCs w:val="13"/>
              </w:rPr>
              <w:t>设置URL、下载</w:t>
            </w:r>
          </w:p>
        </w:tc>
        <w:tc>
          <w:tcPr>
            <w:tcW w:w="1418" w:type="dxa"/>
            <w:tcBorders>
              <w:top w:val="nil"/>
              <w:left w:val="nil"/>
              <w:bottom w:val="nil"/>
              <w:right w:val="nil"/>
            </w:tcBorders>
          </w:tcPr>
          <w:p>
            <w:pPr>
              <w:rPr>
                <w:rFonts w:ascii="Times New Roman" w:hAnsi="Times New Roman" w:eastAsia="宋体" w:cs="Times New Roman"/>
                <w:sz w:val="13"/>
                <w:szCs w:val="13"/>
              </w:rPr>
            </w:pPr>
            <w:r>
              <w:rPr>
                <w:rFonts w:ascii="Times New Roman" w:hAnsi="Times New Roman" w:eastAsia="宋体" w:cs="Times New Roman"/>
                <w:sz w:val="13"/>
                <w:szCs w:val="13"/>
              </w:rPr>
              <w:t>DownloadManager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Borders>
              <w:top w:val="nil"/>
              <w:left w:val="nil"/>
              <w:bottom w:val="nil"/>
              <w:right w:val="nil"/>
            </w:tcBorders>
          </w:tcPr>
          <w:p>
            <w:pPr>
              <w:rPr>
                <w:rFonts w:ascii="Times New Roman" w:hAnsi="Times New Roman" w:eastAsia="宋体" w:cs="Times New Roman"/>
                <w:sz w:val="13"/>
                <w:szCs w:val="13"/>
              </w:rPr>
            </w:pPr>
            <w:r>
              <w:rPr>
                <w:rFonts w:ascii="Times New Roman" w:hAnsi="Times New Roman" w:eastAsia="宋体" w:cs="Times New Roman"/>
                <w:sz w:val="13"/>
                <w:szCs w:val="13"/>
              </w:rPr>
              <w:t>HTTP连接</w:t>
            </w:r>
          </w:p>
        </w:tc>
        <w:tc>
          <w:tcPr>
            <w:tcW w:w="1842" w:type="dxa"/>
            <w:tcBorders>
              <w:top w:val="nil"/>
              <w:left w:val="nil"/>
              <w:bottom w:val="nil"/>
              <w:right w:val="nil"/>
            </w:tcBorders>
          </w:tcPr>
          <w:p>
            <w:pPr>
              <w:rPr>
                <w:rFonts w:ascii="Times New Roman" w:hAnsi="Times New Roman" w:eastAsia="宋体" w:cs="Times New Roman"/>
                <w:sz w:val="13"/>
                <w:szCs w:val="13"/>
              </w:rPr>
            </w:pPr>
            <w:r>
              <w:rPr>
                <w:rFonts w:ascii="Times New Roman" w:hAnsi="Times New Roman" w:eastAsia="宋体" w:cs="Times New Roman"/>
                <w:sz w:val="13"/>
                <w:szCs w:val="13"/>
              </w:rPr>
              <w:t>设置URL、连接</w:t>
            </w:r>
          </w:p>
        </w:tc>
        <w:tc>
          <w:tcPr>
            <w:tcW w:w="1418" w:type="dxa"/>
            <w:tcBorders>
              <w:top w:val="nil"/>
              <w:left w:val="nil"/>
              <w:bottom w:val="nil"/>
              <w:right w:val="nil"/>
            </w:tcBorders>
          </w:tcPr>
          <w:p>
            <w:pPr>
              <w:rPr>
                <w:rFonts w:ascii="Times New Roman" w:hAnsi="Times New Roman" w:eastAsia="宋体" w:cs="Times New Roman"/>
                <w:sz w:val="13"/>
                <w:szCs w:val="13"/>
              </w:rPr>
            </w:pPr>
            <w:r>
              <w:rPr>
                <w:rFonts w:ascii="Times New Roman" w:hAnsi="Times New Roman" w:eastAsia="宋体" w:cs="Times New Roman"/>
                <w:sz w:val="13"/>
                <w:szCs w:val="13"/>
              </w:rPr>
              <w:t>HttpUrlConnection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Borders>
              <w:top w:val="nil"/>
              <w:left w:val="nil"/>
              <w:bottom w:val="single" w:color="auto" w:sz="12" w:space="0"/>
              <w:right w:val="nil"/>
            </w:tcBorders>
          </w:tcPr>
          <w:p>
            <w:pPr>
              <w:rPr>
                <w:rFonts w:ascii="Times New Roman" w:hAnsi="Times New Roman" w:eastAsia="宋体" w:cs="Times New Roman"/>
                <w:sz w:val="13"/>
                <w:szCs w:val="13"/>
              </w:rPr>
            </w:pPr>
            <w:r>
              <w:rPr>
                <w:rFonts w:ascii="Times New Roman" w:hAnsi="Times New Roman" w:eastAsia="宋体" w:cs="Times New Roman"/>
                <w:sz w:val="13"/>
                <w:szCs w:val="13"/>
              </w:rPr>
              <w:t>音频录制</w:t>
            </w:r>
          </w:p>
        </w:tc>
        <w:tc>
          <w:tcPr>
            <w:tcW w:w="1842" w:type="dxa"/>
            <w:tcBorders>
              <w:top w:val="nil"/>
              <w:left w:val="nil"/>
              <w:bottom w:val="single" w:color="auto" w:sz="12" w:space="0"/>
              <w:right w:val="nil"/>
            </w:tcBorders>
          </w:tcPr>
          <w:p>
            <w:pPr>
              <w:rPr>
                <w:rFonts w:ascii="Times New Roman" w:hAnsi="Times New Roman" w:eastAsia="宋体" w:cs="Times New Roman"/>
                <w:sz w:val="13"/>
                <w:szCs w:val="13"/>
              </w:rPr>
            </w:pPr>
            <w:r>
              <w:rPr>
                <w:rFonts w:ascii="Times New Roman" w:hAnsi="Times New Roman" w:eastAsia="宋体" w:cs="Times New Roman"/>
                <w:sz w:val="13"/>
                <w:szCs w:val="13"/>
              </w:rPr>
              <w:t>录音、设置存放位置</w:t>
            </w:r>
          </w:p>
        </w:tc>
        <w:tc>
          <w:tcPr>
            <w:tcW w:w="1418" w:type="dxa"/>
            <w:tcBorders>
              <w:top w:val="nil"/>
              <w:left w:val="nil"/>
              <w:bottom w:val="single" w:color="auto" w:sz="12" w:space="0"/>
              <w:right w:val="nil"/>
            </w:tcBorders>
          </w:tcPr>
          <w:p>
            <w:pPr>
              <w:rPr>
                <w:rFonts w:ascii="Times New Roman" w:hAnsi="Times New Roman" w:eastAsia="宋体" w:cs="Times New Roman"/>
                <w:sz w:val="13"/>
                <w:szCs w:val="13"/>
              </w:rPr>
            </w:pPr>
            <w:r>
              <w:rPr>
                <w:rFonts w:ascii="Times New Roman" w:hAnsi="Times New Roman" w:eastAsia="宋体" w:cs="Times New Roman"/>
                <w:sz w:val="13"/>
                <w:szCs w:val="13"/>
              </w:rPr>
              <w:t>MediaRecoder</w:t>
            </w:r>
          </w:p>
        </w:tc>
      </w:tr>
    </w:tbl>
    <w:p>
      <w:pPr>
        <w:widowControl/>
        <w:adjustRightInd w:val="0"/>
        <w:snapToGrid w:val="0"/>
        <w:spacing w:before="156" w:beforeLines="50" w:after="200"/>
        <w:jc w:val="left"/>
        <w:rPr>
          <w:rFonts w:ascii="Times New Roman" w:hAnsi="Times New Roman" w:eastAsia="黑体" w:cs="Times New Roman"/>
          <w:sz w:val="18"/>
          <w:szCs w:val="18"/>
        </w:rPr>
      </w:pPr>
      <w:r>
        <w:rPr>
          <w:rFonts w:ascii="Times New Roman" w:hAnsi="Times New Roman" w:eastAsia="黑体" w:cs="Times New Roman"/>
          <w:sz w:val="18"/>
          <w:szCs w:val="18"/>
        </w:rPr>
        <w:t xml:space="preserve">2.2.2 </w:t>
      </w:r>
      <w:r>
        <w:rPr>
          <w:rFonts w:hint="eastAsia" w:ascii="Times New Roman" w:hAnsi="Times New Roman" w:eastAsia="黑体" w:cs="Times New Roman"/>
          <w:sz w:val="18"/>
          <w:szCs w:val="18"/>
        </w:rPr>
        <w:t>系统</w:t>
      </w:r>
      <w:r>
        <w:rPr>
          <w:rFonts w:ascii="Times New Roman" w:hAnsi="Times New Roman" w:eastAsia="黑体" w:cs="Times New Roman"/>
          <w:sz w:val="18"/>
          <w:szCs w:val="18"/>
        </w:rPr>
        <w:t>工作流程</w:t>
      </w:r>
    </w:p>
    <w:p>
      <w:pPr>
        <w:spacing w:after="156" w:afterLines="50"/>
        <w:ind w:firstLine="420"/>
        <w:rPr>
          <w:rFonts w:ascii="Times New Roman" w:hAnsi="Times New Roman" w:eastAsia="宋体" w:cs="Times New Roman"/>
          <w:iCs/>
          <w:kern w:val="0"/>
          <w:sz w:val="15"/>
          <w:szCs w:val="15"/>
        </w:rPr>
      </w:pPr>
      <w:r>
        <w:rPr>
          <w:rFonts w:hint="eastAsia" w:ascii="Times New Roman" w:hAnsi="Times New Roman" w:eastAsia="宋体" w:cs="Times New Roman"/>
          <w:sz w:val="18"/>
          <w:szCs w:val="18"/>
        </w:rPr>
        <w:t>模块工作流程包含API</w:t>
      </w:r>
      <w:r>
        <w:rPr>
          <w:rFonts w:ascii="Times New Roman" w:hAnsi="Times New Roman" w:eastAsia="宋体" w:cs="Times New Roman"/>
          <w:sz w:val="18"/>
          <w:szCs w:val="18"/>
        </w:rPr>
        <w:t xml:space="preserve"> </w:t>
      </w:r>
      <w:r>
        <w:rPr>
          <w:rFonts w:hint="eastAsia" w:ascii="Times New Roman" w:hAnsi="Times New Roman" w:eastAsia="宋体" w:cs="Times New Roman"/>
          <w:sz w:val="18"/>
          <w:szCs w:val="18"/>
        </w:rPr>
        <w:t>Hook模块、风险评估模块、风险预警模块。</w:t>
      </w:r>
    </w:p>
    <w:p>
      <w:pPr>
        <w:widowControl/>
        <w:adjustRightInd w:val="0"/>
        <w:snapToGrid w:val="0"/>
        <w:spacing w:after="200"/>
        <w:jc w:val="left"/>
        <w:rPr>
          <w:rFonts w:ascii="Times New Roman" w:hAnsi="Times New Roman" w:eastAsia="黑体" w:cs="Times New Roman"/>
          <w:sz w:val="18"/>
          <w:szCs w:val="18"/>
        </w:rPr>
      </w:pPr>
      <w:r>
        <w:rPr>
          <w:rFonts w:ascii="Times New Roman" w:hAnsi="Times New Roman" w:eastAsia="黑体" w:cs="Times New Roman"/>
          <w:sz w:val="18"/>
          <w:szCs w:val="18"/>
        </w:rPr>
        <w:t xml:space="preserve">a)  </w:t>
      </w:r>
      <w:r>
        <w:rPr>
          <w:rFonts w:hint="eastAsia" w:ascii="Times New Roman" w:hAnsi="Times New Roman" w:eastAsia="黑体" w:cs="Times New Roman"/>
          <w:sz w:val="18"/>
          <w:szCs w:val="18"/>
        </w:rPr>
        <w:t>API</w:t>
      </w:r>
      <w:r>
        <w:rPr>
          <w:rFonts w:ascii="Times New Roman" w:hAnsi="Times New Roman" w:eastAsia="黑体" w:cs="Times New Roman"/>
          <w:sz w:val="18"/>
          <w:szCs w:val="18"/>
        </w:rPr>
        <w:t xml:space="preserve"> Hook</w:t>
      </w:r>
    </w:p>
    <w:p>
      <w:pPr>
        <w:ind w:firstLine="420"/>
        <w:rPr>
          <w:rFonts w:ascii="Times New Roman" w:hAnsi="Times New Roman" w:eastAsia="宋体" w:cs="Times New Roman"/>
          <w:sz w:val="18"/>
          <w:szCs w:val="18"/>
        </w:rPr>
      </w:pPr>
      <w:r>
        <w:rPr>
          <w:rFonts w:ascii="Times New Roman" w:hAnsi="Times New Roman" w:eastAsia="宋体" w:cs="Times New Roman"/>
          <w:sz w:val="18"/>
          <w:szCs w:val="18"/>
        </w:rPr>
        <w:t>Hook模块随</w:t>
      </w:r>
      <w:r>
        <w:rPr>
          <w:rFonts w:hint="eastAsia" w:ascii="Times New Roman" w:hAnsi="Times New Roman" w:eastAsia="宋体" w:cs="Times New Roman"/>
          <w:sz w:val="18"/>
          <w:szCs w:val="18"/>
        </w:rPr>
        <w:t>Android客户端</w:t>
      </w:r>
      <w:r>
        <w:rPr>
          <w:rFonts w:ascii="Times New Roman" w:hAnsi="Times New Roman" w:eastAsia="宋体" w:cs="Times New Roman"/>
          <w:sz w:val="18"/>
          <w:szCs w:val="18"/>
        </w:rPr>
        <w:t>安装后托管</w:t>
      </w:r>
      <w:r>
        <w:rPr>
          <w:rFonts w:hint="eastAsia" w:ascii="Times New Roman" w:hAnsi="Times New Roman" w:eastAsia="宋体" w:cs="Times New Roman"/>
          <w:sz w:val="18"/>
          <w:szCs w:val="18"/>
        </w:rPr>
        <w:t>于</w:t>
      </w:r>
      <w:r>
        <w:rPr>
          <w:rFonts w:ascii="Times New Roman" w:hAnsi="Times New Roman" w:eastAsia="宋体" w:cs="Times New Roman"/>
          <w:sz w:val="18"/>
          <w:szCs w:val="18"/>
        </w:rPr>
        <w:t>Xposed模块</w:t>
      </w:r>
      <w:r>
        <w:rPr>
          <w:rFonts w:hint="eastAsia" w:ascii="Times New Roman" w:hAnsi="Times New Roman" w:eastAsia="宋体" w:cs="Times New Roman"/>
          <w:sz w:val="18"/>
          <w:szCs w:val="18"/>
        </w:rPr>
        <w:t>，</w:t>
      </w:r>
      <w:r>
        <w:rPr>
          <w:rFonts w:ascii="Times New Roman" w:hAnsi="Times New Roman" w:eastAsia="宋体" w:cs="Times New Roman"/>
          <w:sz w:val="18"/>
          <w:szCs w:val="18"/>
        </w:rPr>
        <w:t>运行</w:t>
      </w:r>
      <w:r>
        <w:rPr>
          <w:rFonts w:hint="eastAsia" w:ascii="Times New Roman" w:hAnsi="Times New Roman" w:eastAsia="宋体" w:cs="Times New Roman"/>
          <w:sz w:val="18"/>
          <w:szCs w:val="18"/>
        </w:rPr>
        <w:t>于后台。</w:t>
      </w:r>
      <w:r>
        <w:rPr>
          <w:rFonts w:ascii="Times New Roman" w:hAnsi="Times New Roman" w:eastAsia="宋体" w:cs="Times New Roman"/>
          <w:sz w:val="18"/>
          <w:szCs w:val="18"/>
        </w:rPr>
        <w:t>由于不少敏感API会在系统运行的过程中被大量的系统应用调用，所以Hook模块</w:t>
      </w:r>
      <w:r>
        <w:rPr>
          <w:rFonts w:hint="eastAsia" w:ascii="Times New Roman" w:hAnsi="Times New Roman" w:eastAsia="宋体" w:cs="Times New Roman"/>
          <w:sz w:val="18"/>
          <w:szCs w:val="18"/>
        </w:rPr>
        <w:t>为用户提供选择接口</w:t>
      </w:r>
      <w:r>
        <w:rPr>
          <w:rFonts w:ascii="Times New Roman" w:hAnsi="Times New Roman" w:eastAsia="宋体" w:cs="Times New Roman"/>
          <w:sz w:val="18"/>
          <w:szCs w:val="18"/>
        </w:rPr>
        <w:t>。为防止恶意API之间过度耦合地相互、递归调用而使Hook模块占用大量系统资源，采用</w:t>
      </w:r>
      <w:r>
        <w:rPr>
          <w:rFonts w:hint="eastAsia" w:ascii="Times New Roman" w:hAnsi="Times New Roman" w:eastAsia="宋体" w:cs="Times New Roman"/>
          <w:sz w:val="18"/>
          <w:szCs w:val="18"/>
        </w:rPr>
        <w:t>在</w:t>
      </w:r>
      <w:r>
        <w:rPr>
          <w:rFonts w:ascii="Times New Roman" w:hAnsi="Times New Roman" w:eastAsia="宋体" w:cs="Times New Roman"/>
          <w:sz w:val="18"/>
          <w:szCs w:val="18"/>
        </w:rPr>
        <w:t>Xposed框架提供的beforeMethodHook和afterMethodHook方法中分别</w:t>
      </w:r>
      <w:r>
        <w:rPr>
          <w:rFonts w:hint="eastAsia" w:ascii="Times New Roman" w:hAnsi="Times New Roman" w:eastAsia="宋体" w:cs="Times New Roman"/>
          <w:sz w:val="18"/>
          <w:szCs w:val="18"/>
        </w:rPr>
        <w:t>对</w:t>
      </w:r>
      <w:r>
        <w:rPr>
          <w:rFonts w:ascii="Times New Roman" w:hAnsi="Times New Roman" w:eastAsia="宋体" w:cs="Times New Roman"/>
          <w:sz w:val="18"/>
          <w:szCs w:val="18"/>
        </w:rPr>
        <w:t>调用敏感API的线程进行标记和消除标记</w:t>
      </w:r>
      <w:r>
        <w:rPr>
          <w:rFonts w:hint="eastAsia" w:ascii="Times New Roman" w:hAnsi="Times New Roman" w:eastAsia="宋体" w:cs="Times New Roman"/>
          <w:sz w:val="18"/>
          <w:szCs w:val="18"/>
        </w:rPr>
        <w:t>的方法</w:t>
      </w:r>
      <w:r>
        <w:rPr>
          <w:rFonts w:ascii="Times New Roman" w:hAnsi="Times New Roman" w:eastAsia="宋体" w:cs="Times New Roman"/>
          <w:sz w:val="18"/>
          <w:szCs w:val="18"/>
        </w:rPr>
        <w:t>，只对含有线程标记的敏感API进行分析</w:t>
      </w:r>
      <w:r>
        <w:rPr>
          <w:rFonts w:hint="eastAsia" w:ascii="Times New Roman" w:hAnsi="Times New Roman" w:eastAsia="宋体" w:cs="Times New Roman"/>
          <w:sz w:val="18"/>
          <w:szCs w:val="18"/>
          <w:vertAlign w:val="superscript"/>
        </w:rPr>
        <w:t>[</w:t>
      </w:r>
      <w:r>
        <w:rPr>
          <w:rFonts w:ascii="Times New Roman" w:hAnsi="Times New Roman" w:eastAsia="宋体" w:cs="Times New Roman"/>
          <w:sz w:val="18"/>
          <w:szCs w:val="18"/>
          <w:vertAlign w:val="superscript"/>
        </w:rPr>
        <w:t>3]</w:t>
      </w:r>
      <w:r>
        <w:rPr>
          <w:rFonts w:ascii="Times New Roman" w:hAnsi="Times New Roman" w:eastAsia="宋体" w:cs="Times New Roman"/>
          <w:sz w:val="18"/>
          <w:szCs w:val="18"/>
        </w:rPr>
        <w:t>。</w:t>
      </w:r>
    </w:p>
    <w:p>
      <w:pPr>
        <w:spacing w:after="156" w:afterLines="50"/>
        <w:ind w:firstLine="420"/>
        <w:rPr>
          <w:rFonts w:ascii="Times New Roman" w:hAnsi="Times New Roman" w:eastAsia="宋体" w:cs="Times New Roman"/>
          <w:sz w:val="18"/>
          <w:szCs w:val="18"/>
        </w:rPr>
      </w:pPr>
      <w:r>
        <w:rPr>
          <w:rFonts w:ascii="Times New Roman" w:hAnsi="Times New Roman" w:eastAsia="宋体" w:cs="Times New Roman"/>
          <w:sz w:val="18"/>
          <w:szCs w:val="18"/>
        </w:rPr>
        <w:t>API Hook</w:t>
      </w:r>
      <w:r>
        <w:rPr>
          <w:rFonts w:hint="eastAsia" w:ascii="Times New Roman" w:hAnsi="Times New Roman" w:eastAsia="宋体" w:cs="Times New Roman"/>
          <w:sz w:val="18"/>
          <w:szCs w:val="18"/>
        </w:rPr>
        <w:t>模块</w:t>
      </w:r>
      <w:r>
        <w:rPr>
          <w:rFonts w:ascii="Times New Roman" w:hAnsi="Times New Roman" w:eastAsia="宋体" w:cs="Times New Roman"/>
          <w:sz w:val="18"/>
          <w:szCs w:val="18"/>
        </w:rPr>
        <w:t>每</w:t>
      </w:r>
      <w:r>
        <w:rPr>
          <w:rFonts w:hint="eastAsia" w:ascii="Times New Roman" w:hAnsi="Times New Roman" w:eastAsia="宋体" w:cs="Times New Roman"/>
          <w:sz w:val="18"/>
          <w:szCs w:val="18"/>
        </w:rPr>
        <w:t>钩取</w:t>
      </w:r>
      <w:r>
        <w:rPr>
          <w:rFonts w:ascii="Times New Roman" w:hAnsi="Times New Roman" w:eastAsia="宋体" w:cs="Times New Roman"/>
          <w:sz w:val="18"/>
          <w:szCs w:val="18"/>
        </w:rPr>
        <w:t>到一个API，就会记录其调用时间、重要参数，</w:t>
      </w:r>
      <w:r>
        <w:rPr>
          <w:rFonts w:hint="eastAsia" w:ascii="Times New Roman" w:hAnsi="Times New Roman" w:eastAsia="宋体" w:cs="Times New Roman"/>
          <w:sz w:val="18"/>
          <w:szCs w:val="18"/>
        </w:rPr>
        <w:t>加入到相应Android应用程序的API调用链中</w:t>
      </w:r>
      <w:r>
        <w:rPr>
          <w:rFonts w:ascii="Times New Roman" w:hAnsi="Times New Roman" w:eastAsia="宋体" w:cs="Times New Roman"/>
          <w:sz w:val="18"/>
          <w:szCs w:val="18"/>
        </w:rPr>
        <w:t>，若</w:t>
      </w:r>
      <w:r>
        <w:rPr>
          <w:rFonts w:hint="eastAsia" w:ascii="Times New Roman" w:hAnsi="Times New Roman" w:eastAsia="宋体" w:cs="Times New Roman"/>
          <w:sz w:val="18"/>
          <w:szCs w:val="18"/>
        </w:rPr>
        <w:t>该应用程序调用链长度</w:t>
      </w:r>
      <w:r>
        <w:rPr>
          <w:rFonts w:ascii="Times New Roman" w:hAnsi="Times New Roman" w:eastAsia="宋体" w:cs="Times New Roman"/>
          <w:sz w:val="18"/>
          <w:szCs w:val="18"/>
        </w:rPr>
        <w:t>达到阈值或者API调用链中出现了固定的恶意API组合，系统</w:t>
      </w:r>
      <w:r>
        <w:rPr>
          <w:rFonts w:hint="eastAsia" w:ascii="Times New Roman" w:hAnsi="Times New Roman" w:eastAsia="宋体" w:cs="Times New Roman"/>
          <w:sz w:val="18"/>
          <w:szCs w:val="18"/>
        </w:rPr>
        <w:t>就</w:t>
      </w:r>
      <w:r>
        <w:rPr>
          <w:rFonts w:ascii="Times New Roman" w:hAnsi="Times New Roman" w:eastAsia="宋体" w:cs="Times New Roman"/>
          <w:sz w:val="18"/>
          <w:szCs w:val="18"/>
        </w:rPr>
        <w:t>会启动恶意风险评估流程。</w:t>
      </w:r>
    </w:p>
    <w:p>
      <w:pPr>
        <w:widowControl/>
        <w:adjustRightInd w:val="0"/>
        <w:snapToGrid w:val="0"/>
        <w:spacing w:after="200"/>
        <w:jc w:val="left"/>
        <w:rPr>
          <w:rFonts w:ascii="Times New Roman" w:hAnsi="Times New Roman" w:eastAsia="黑体" w:cs="Times New Roman"/>
          <w:sz w:val="18"/>
          <w:szCs w:val="18"/>
        </w:rPr>
      </w:pPr>
      <w:r>
        <w:rPr>
          <w:rFonts w:ascii="Times New Roman" w:hAnsi="Times New Roman" w:eastAsia="黑体" w:cs="Times New Roman"/>
          <w:sz w:val="18"/>
          <w:szCs w:val="18"/>
        </w:rPr>
        <w:t>b) 风险评估</w:t>
      </w:r>
    </w:p>
    <w:p>
      <w:pPr>
        <w:rPr>
          <w:rFonts w:ascii="Times New Roman" w:hAnsi="Times New Roman" w:eastAsia="宋体" w:cs="Times New Roman"/>
          <w:sz w:val="18"/>
          <w:szCs w:val="18"/>
        </w:rPr>
      </w:pPr>
      <w:r>
        <w:rPr>
          <w:rFonts w:ascii="Times New Roman" w:hAnsi="Times New Roman" w:eastAsia="宋体" w:cs="Times New Roman"/>
          <w:sz w:val="18"/>
          <w:szCs w:val="18"/>
        </w:rPr>
        <w:tab/>
      </w:r>
      <w:r>
        <w:rPr>
          <w:rFonts w:ascii="Times New Roman" w:hAnsi="Times New Roman" w:eastAsia="宋体" w:cs="Times New Roman"/>
          <w:sz w:val="18"/>
          <w:szCs w:val="18"/>
        </w:rPr>
        <w:t>本</w:t>
      </w:r>
      <w:r>
        <w:rPr>
          <w:rFonts w:hint="eastAsia" w:ascii="Times New Roman" w:hAnsi="Times New Roman" w:eastAsia="宋体" w:cs="Times New Roman"/>
          <w:sz w:val="18"/>
          <w:szCs w:val="18"/>
        </w:rPr>
        <w:t>系统提出并设计</w:t>
      </w:r>
      <w:r>
        <w:rPr>
          <w:rFonts w:ascii="Times New Roman" w:hAnsi="Times New Roman" w:eastAsia="宋体" w:cs="Times New Roman"/>
          <w:sz w:val="18"/>
          <w:szCs w:val="18"/>
        </w:rPr>
        <w:t>一种风险评估模型，对APP敏感API调用链进行分析、评估，分以下两种情况执行</w:t>
      </w:r>
      <w:r>
        <w:rPr>
          <w:rFonts w:hint="eastAsia" w:ascii="Times New Roman" w:hAnsi="Times New Roman" w:eastAsia="宋体" w:cs="Times New Roman"/>
          <w:sz w:val="18"/>
          <w:szCs w:val="18"/>
        </w:rPr>
        <w:t>：</w:t>
      </w:r>
    </w:p>
    <w:p>
      <w:pPr>
        <w:rPr>
          <w:rFonts w:ascii="Times New Roman" w:hAnsi="Times New Roman" w:eastAsia="宋体" w:cs="Times New Roman"/>
          <w:sz w:val="18"/>
          <w:szCs w:val="18"/>
        </w:rPr>
      </w:pPr>
      <w:r>
        <w:rPr>
          <w:rFonts w:hint="eastAsia" w:ascii="Times New Roman" w:hAnsi="Times New Roman" w:eastAsia="宋体" w:cs="Times New Roman"/>
          <w:sz w:val="18"/>
          <w:szCs w:val="18"/>
        </w:rPr>
        <w:t>1</w:t>
      </w:r>
      <w:r>
        <w:rPr>
          <w:rFonts w:ascii="Times New Roman" w:hAnsi="Times New Roman" w:eastAsia="宋体" w:cs="Times New Roman"/>
          <w:sz w:val="18"/>
          <w:szCs w:val="18"/>
        </w:rPr>
        <w:t>) 若无</w:t>
      </w:r>
      <w:r>
        <w:rPr>
          <w:rFonts w:hint="eastAsia" w:ascii="Times New Roman" w:hAnsi="Times New Roman" w:eastAsia="宋体" w:cs="Times New Roman"/>
          <w:sz w:val="18"/>
          <w:szCs w:val="18"/>
        </w:rPr>
        <w:t>匹配恶意行为特征API集</w:t>
      </w:r>
      <w:r>
        <w:rPr>
          <w:rFonts w:ascii="Times New Roman" w:hAnsi="Times New Roman" w:eastAsia="宋体" w:cs="Times New Roman"/>
          <w:sz w:val="18"/>
          <w:szCs w:val="18"/>
        </w:rPr>
        <w:t>的调用出现：</w:t>
      </w:r>
    </w:p>
    <w:p>
      <w:pPr>
        <w:ind w:firstLine="420"/>
        <w:rPr>
          <w:rFonts w:ascii="Times New Roman" w:hAnsi="Times New Roman" w:eastAsia="宋体" w:cs="Times New Roman"/>
          <w:sz w:val="18"/>
          <w:szCs w:val="18"/>
        </w:rPr>
      </w:pPr>
      <w:r>
        <w:rPr>
          <w:rFonts w:ascii="Times New Roman" w:hAnsi="Times New Roman" w:eastAsia="宋体" w:cs="Times New Roman"/>
          <w:sz w:val="18"/>
          <w:szCs w:val="18"/>
        </w:rPr>
        <w:t>Hook模块设计前期，通过对大量恶意软件的反编译并提取其中恶意API调用代码，计算出敏感API集</w:t>
      </w:r>
      <m:oMath>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A</m:t>
            </m:r>
            <m:ctrlPr>
              <w:rPr>
                <w:rFonts w:ascii="Cambria Math" w:hAnsi="Cambria Math" w:cs="Times New Roman"/>
                <w:sz w:val="18"/>
              </w:rPr>
            </m:ctrlPr>
          </m:e>
          <m:sub>
            <m:r>
              <w:rPr>
                <w:rFonts w:ascii="Cambria Math" w:hAnsi="Cambria Math" w:cs="Times New Roman"/>
                <w:sz w:val="18"/>
              </w:rPr>
              <m:t>i</m:t>
            </m:r>
            <m:ctrlPr>
              <w:rPr>
                <w:rFonts w:ascii="Cambria Math" w:hAnsi="Cambria Math" w:cs="Times New Roman"/>
                <w:sz w:val="18"/>
              </w:rPr>
            </m:ctrlPr>
          </m:sub>
        </m:sSub>
        <m:r>
          <w:rPr>
            <w:rFonts w:ascii="Cambria Math" w:hAnsi="Cambria Math" w:cs="Times New Roman"/>
            <w:sz w:val="18"/>
          </w:rPr>
          <m:t>}</m:t>
        </m:r>
      </m:oMath>
      <w:r>
        <w:rPr>
          <w:rFonts w:ascii="Times New Roman" w:hAnsi="Times New Roman" w:eastAsia="宋体" w:cs="Times New Roman"/>
          <w:sz w:val="18"/>
          <w:szCs w:val="18"/>
        </w:rPr>
        <w:t>在恶意软件中的分布，表2</w:t>
      </w:r>
      <w:ins w:id="13" w:author="xyt" w:date="2018-04-13T14:24:19Z">
        <w:r>
          <w:rPr>
            <w:rFonts w:hint="eastAsia" w:ascii="Times New Roman" w:hAnsi="Times New Roman" w:eastAsia="宋体" w:cs="Times New Roman"/>
            <w:sz w:val="18"/>
            <w:szCs w:val="18"/>
            <w:lang w:val="en-US" w:eastAsia="zh-CN"/>
          </w:rPr>
          <w:t>给出</w:t>
        </w:r>
      </w:ins>
      <w:r>
        <w:commentReference w:id="1"/>
      </w:r>
      <w:ins w:id="14" w:author="xyt" w:date="2018-04-13T14:23:41Z">
        <w:r>
          <w:rPr>
            <w:rFonts w:hint="eastAsia" w:ascii="Times New Roman" w:hAnsi="Times New Roman" w:eastAsia="宋体" w:cs="Times New Roman"/>
            <w:sz w:val="18"/>
            <w:szCs w:val="18"/>
            <w:lang w:val="en-US" w:eastAsia="zh-CN"/>
          </w:rPr>
          <w:t>测试</w:t>
        </w:r>
      </w:ins>
      <w:ins w:id="15" w:author="xyt" w:date="2018-04-13T14:23:43Z">
        <w:r>
          <w:rPr>
            <w:rFonts w:hint="eastAsia" w:ascii="Times New Roman" w:hAnsi="Times New Roman" w:eastAsia="宋体" w:cs="Times New Roman"/>
            <w:sz w:val="18"/>
            <w:szCs w:val="18"/>
            <w:lang w:val="en-US" w:eastAsia="zh-CN"/>
          </w:rPr>
          <w:t>统计</w:t>
        </w:r>
      </w:ins>
      <w:ins w:id="16" w:author="xyt" w:date="2018-04-13T14:24:39Z">
        <w:r>
          <w:rPr>
            <w:rFonts w:hint="eastAsia" w:ascii="Times New Roman" w:hAnsi="Times New Roman" w:eastAsia="宋体" w:cs="Times New Roman"/>
            <w:sz w:val="18"/>
            <w:szCs w:val="18"/>
            <w:lang w:val="en-US" w:eastAsia="zh-CN"/>
          </w:rPr>
          <w:t>出</w:t>
        </w:r>
      </w:ins>
      <w:ins w:id="17" w:author="xyt" w:date="2018-04-13T14:24:40Z">
        <w:r>
          <w:rPr>
            <w:rFonts w:hint="eastAsia" w:ascii="Times New Roman" w:hAnsi="Times New Roman" w:eastAsia="宋体" w:cs="Times New Roman"/>
            <w:sz w:val="18"/>
            <w:szCs w:val="18"/>
            <w:lang w:val="en-US" w:eastAsia="zh-CN"/>
          </w:rPr>
          <w:t>的</w:t>
        </w:r>
      </w:ins>
      <w:del w:id="18" w:author="xyt" w:date="2018-04-13T14:23:37Z">
        <w:r>
          <w:rPr>
            <w:rFonts w:ascii="Times New Roman" w:hAnsi="Times New Roman" w:eastAsia="宋体" w:cs="Times New Roman"/>
            <w:sz w:val="18"/>
            <w:szCs w:val="18"/>
          </w:rPr>
          <w:delText>为</w:delText>
        </w:r>
      </w:del>
      <w:r>
        <w:rPr>
          <w:rFonts w:ascii="Times New Roman" w:hAnsi="Times New Roman" w:eastAsia="宋体" w:cs="Times New Roman"/>
          <w:sz w:val="18"/>
          <w:szCs w:val="18"/>
        </w:rPr>
        <w:t>部分</w:t>
      </w:r>
      <w:ins w:id="19" w:author="xyt" w:date="2018-04-13T14:23:58Z">
        <w:r>
          <w:rPr>
            <w:rFonts w:hint="eastAsia" w:ascii="Times New Roman" w:hAnsi="Times New Roman" w:eastAsia="宋体" w:cs="Times New Roman"/>
            <w:sz w:val="18"/>
            <w:szCs w:val="18"/>
            <w:lang w:val="en-US" w:eastAsia="zh-CN"/>
          </w:rPr>
          <w:t>敏感</w:t>
        </w:r>
      </w:ins>
      <w:r>
        <w:rPr>
          <w:rFonts w:ascii="Times New Roman" w:hAnsi="Times New Roman" w:eastAsia="宋体" w:cs="Times New Roman"/>
          <w:sz w:val="18"/>
          <w:szCs w:val="18"/>
        </w:rPr>
        <w:t>API分布情况：</w:t>
      </w:r>
    </w:p>
    <w:p>
      <w:pPr>
        <w:pStyle w:val="3"/>
        <w:ind w:firstLine="1050" w:firstLineChars="700"/>
        <w:rPr>
          <w:sz w:val="15"/>
          <w:szCs w:val="15"/>
        </w:rPr>
      </w:pPr>
      <w:r>
        <w:rPr>
          <w:sz w:val="15"/>
          <w:szCs w:val="15"/>
        </w:rPr>
        <w:t>表</w:t>
      </w:r>
      <w:r>
        <w:rPr>
          <w:rFonts w:hint="eastAsia"/>
          <w:sz w:val="15"/>
          <w:szCs w:val="15"/>
        </w:rPr>
        <w:t>2</w:t>
      </w:r>
      <w:r>
        <w:rPr>
          <w:sz w:val="15"/>
          <w:szCs w:val="15"/>
        </w:rPr>
        <w:t xml:space="preserve"> 部分敏感API列表</w:t>
      </w:r>
    </w:p>
    <w:tbl>
      <w:tblPr>
        <w:tblStyle w:val="9"/>
        <w:tblW w:w="396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2552"/>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67" w:type="dxa"/>
            <w:tcBorders>
              <w:top w:val="single" w:color="auto" w:sz="12" w:space="0"/>
              <w:left w:val="nil"/>
              <w:bottom w:val="single" w:color="auto" w:sz="4" w:space="0"/>
              <w:right w:val="nil"/>
            </w:tcBorders>
          </w:tcPr>
          <w:p>
            <w:pPr>
              <w:rPr>
                <w:rFonts w:ascii="Times New Roman" w:hAnsi="Times New Roman" w:eastAsia="宋体" w:cs="Times New Roman"/>
                <w:sz w:val="13"/>
                <w:szCs w:val="15"/>
              </w:rPr>
            </w:pPr>
            <w:r>
              <w:rPr>
                <w:rFonts w:ascii="Times New Roman" w:hAnsi="Times New Roman" w:eastAsia="宋体" w:cs="Times New Roman"/>
                <w:sz w:val="13"/>
                <w:szCs w:val="15"/>
              </w:rPr>
              <w:t>序号</w:t>
            </w:r>
          </w:p>
        </w:tc>
        <w:tc>
          <w:tcPr>
            <w:tcW w:w="2552" w:type="dxa"/>
            <w:tcBorders>
              <w:top w:val="single" w:color="auto" w:sz="12" w:space="0"/>
              <w:left w:val="nil"/>
              <w:bottom w:val="single" w:color="auto" w:sz="4" w:space="0"/>
              <w:right w:val="nil"/>
            </w:tcBorders>
          </w:tcPr>
          <w:p>
            <w:pPr>
              <w:rPr>
                <w:rFonts w:ascii="Times New Roman" w:hAnsi="Times New Roman" w:eastAsia="宋体" w:cs="Times New Roman"/>
                <w:sz w:val="13"/>
                <w:szCs w:val="15"/>
              </w:rPr>
            </w:pPr>
            <w:r>
              <w:rPr>
                <w:rFonts w:ascii="Times New Roman" w:hAnsi="Times New Roman" w:eastAsia="宋体" w:cs="Times New Roman"/>
                <w:sz w:val="13"/>
                <w:szCs w:val="15"/>
              </w:rPr>
              <w:t>敏感API</w:t>
            </w:r>
          </w:p>
        </w:tc>
        <w:tc>
          <w:tcPr>
            <w:tcW w:w="850" w:type="dxa"/>
            <w:tcBorders>
              <w:top w:val="single" w:color="auto" w:sz="12" w:space="0"/>
              <w:left w:val="nil"/>
              <w:bottom w:val="single" w:color="auto" w:sz="4" w:space="0"/>
              <w:right w:val="nil"/>
            </w:tcBorders>
          </w:tcPr>
          <w:p>
            <w:pPr>
              <w:rPr>
                <w:rFonts w:ascii="Times New Roman" w:hAnsi="Times New Roman" w:eastAsia="宋体" w:cs="Times New Roman"/>
                <w:sz w:val="13"/>
                <w:szCs w:val="15"/>
              </w:rPr>
            </w:pPr>
            <w:r>
              <w:rPr>
                <w:rFonts w:hint="eastAsia" w:ascii="Times New Roman" w:hAnsi="Times New Roman" w:eastAsia="宋体" w:cs="Times New Roman"/>
                <w:sz w:val="13"/>
                <w:szCs w:val="15"/>
              </w:rPr>
              <w:t>调用次数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7" w:type="dxa"/>
            <w:tcBorders>
              <w:top w:val="single" w:color="auto" w:sz="4" w:space="0"/>
              <w:left w:val="nil"/>
              <w:bottom w:val="nil"/>
              <w:right w:val="nil"/>
            </w:tcBorders>
          </w:tcPr>
          <w:p>
            <w:pPr>
              <w:jc w:val="center"/>
              <w:rPr>
                <w:rFonts w:ascii="Times New Roman" w:hAnsi="Times New Roman" w:eastAsia="宋体" w:cs="Times New Roman"/>
                <w:sz w:val="13"/>
                <w:szCs w:val="15"/>
              </w:rPr>
            </w:pPr>
            <w:r>
              <w:rPr>
                <w:rFonts w:ascii="Times New Roman" w:hAnsi="Times New Roman" w:eastAsia="宋体" w:cs="Times New Roman"/>
                <w:sz w:val="13"/>
                <w:szCs w:val="15"/>
              </w:rPr>
              <w:t>1</w:t>
            </w:r>
          </w:p>
        </w:tc>
        <w:tc>
          <w:tcPr>
            <w:tcW w:w="2552" w:type="dxa"/>
            <w:tcBorders>
              <w:top w:val="single" w:color="auto" w:sz="4" w:space="0"/>
              <w:left w:val="nil"/>
              <w:bottom w:val="nil"/>
              <w:right w:val="nil"/>
            </w:tcBorders>
            <w:vAlign w:val="center"/>
          </w:tcPr>
          <w:p>
            <w:pPr>
              <w:snapToGrid w:val="0"/>
              <w:rPr>
                <w:rFonts w:ascii="Times New Roman" w:hAnsi="Times New Roman" w:eastAsia="宋体" w:cs="Times New Roman"/>
                <w:sz w:val="13"/>
                <w:szCs w:val="13"/>
              </w:rPr>
            </w:pPr>
            <w:r>
              <w:rPr>
                <w:rFonts w:ascii="Times New Roman" w:hAnsi="Times New Roman" w:eastAsia="宋体" w:cs="Times New Roman"/>
                <w:sz w:val="13"/>
                <w:szCs w:val="13"/>
              </w:rPr>
              <w:t xml:space="preserve">android.net.Uri: parse(): </w:t>
            </w:r>
          </w:p>
        </w:tc>
        <w:tc>
          <w:tcPr>
            <w:tcW w:w="850" w:type="dxa"/>
            <w:tcBorders>
              <w:top w:val="single" w:color="auto" w:sz="4" w:space="0"/>
              <w:left w:val="nil"/>
              <w:bottom w:val="nil"/>
              <w:right w:val="nil"/>
            </w:tcBorders>
            <w:vAlign w:val="center"/>
          </w:tcPr>
          <w:p>
            <w:pPr>
              <w:snapToGrid w:val="0"/>
              <w:rPr>
                <w:rFonts w:ascii="Times New Roman" w:hAnsi="Times New Roman" w:eastAsia="宋体" w:cs="Times New Roman"/>
                <w:sz w:val="13"/>
                <w:szCs w:val="13"/>
              </w:rPr>
            </w:pPr>
            <w:r>
              <w:rPr>
                <w:rFonts w:ascii="Times New Roman" w:hAnsi="Times New Roman" w:eastAsia="宋体" w:cs="Times New Roman"/>
                <w:sz w:val="13"/>
                <w:szCs w:val="13"/>
              </w:rPr>
              <w:t>107121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7" w:type="dxa"/>
            <w:tcBorders>
              <w:top w:val="nil"/>
              <w:left w:val="nil"/>
              <w:bottom w:val="nil"/>
              <w:right w:val="nil"/>
            </w:tcBorders>
          </w:tcPr>
          <w:p>
            <w:pPr>
              <w:jc w:val="center"/>
              <w:rPr>
                <w:rFonts w:ascii="Times New Roman" w:hAnsi="Times New Roman" w:eastAsia="宋体" w:cs="Times New Roman"/>
                <w:sz w:val="13"/>
                <w:szCs w:val="15"/>
              </w:rPr>
            </w:pPr>
            <w:r>
              <w:rPr>
                <w:rFonts w:ascii="Times New Roman" w:hAnsi="Times New Roman" w:eastAsia="宋体" w:cs="Times New Roman"/>
                <w:sz w:val="13"/>
                <w:szCs w:val="15"/>
              </w:rPr>
              <w:t>2</w:t>
            </w:r>
          </w:p>
        </w:tc>
        <w:tc>
          <w:tcPr>
            <w:tcW w:w="2552" w:type="dxa"/>
            <w:tcBorders>
              <w:top w:val="nil"/>
              <w:left w:val="nil"/>
              <w:bottom w:val="nil"/>
              <w:right w:val="nil"/>
            </w:tcBorders>
            <w:vAlign w:val="center"/>
          </w:tcPr>
          <w:p>
            <w:pPr>
              <w:snapToGrid w:val="0"/>
              <w:rPr>
                <w:rFonts w:ascii="Times New Roman" w:hAnsi="Times New Roman" w:eastAsia="宋体" w:cs="Times New Roman"/>
                <w:sz w:val="13"/>
                <w:szCs w:val="13"/>
              </w:rPr>
            </w:pPr>
            <w:r>
              <w:rPr>
                <w:rFonts w:ascii="Times New Roman" w:hAnsi="Times New Roman" w:eastAsia="宋体" w:cs="Times New Roman"/>
                <w:sz w:val="13"/>
                <w:szCs w:val="13"/>
              </w:rPr>
              <w:t xml:space="preserve">android.database.sqlite.SQLiteDatabase: execSQL(): </w:t>
            </w:r>
          </w:p>
        </w:tc>
        <w:tc>
          <w:tcPr>
            <w:tcW w:w="850" w:type="dxa"/>
            <w:tcBorders>
              <w:top w:val="nil"/>
              <w:left w:val="nil"/>
              <w:bottom w:val="nil"/>
              <w:right w:val="nil"/>
            </w:tcBorders>
            <w:vAlign w:val="center"/>
          </w:tcPr>
          <w:p>
            <w:pPr>
              <w:snapToGrid w:val="0"/>
              <w:rPr>
                <w:rFonts w:ascii="Times New Roman" w:hAnsi="Times New Roman" w:eastAsia="宋体" w:cs="Times New Roman"/>
                <w:sz w:val="13"/>
                <w:szCs w:val="13"/>
              </w:rPr>
            </w:pPr>
            <w:r>
              <w:rPr>
                <w:rFonts w:ascii="Times New Roman" w:hAnsi="Times New Roman" w:eastAsia="宋体" w:cs="Times New Roman"/>
                <w:sz w:val="13"/>
                <w:szCs w:val="13"/>
              </w:rPr>
              <w:t>31549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7" w:type="dxa"/>
            <w:tcBorders>
              <w:top w:val="nil"/>
              <w:left w:val="nil"/>
              <w:bottom w:val="nil"/>
              <w:right w:val="nil"/>
            </w:tcBorders>
          </w:tcPr>
          <w:p>
            <w:pPr>
              <w:jc w:val="center"/>
              <w:rPr>
                <w:rFonts w:ascii="Times New Roman" w:hAnsi="Times New Roman" w:eastAsia="宋体" w:cs="Times New Roman"/>
                <w:sz w:val="13"/>
                <w:szCs w:val="15"/>
              </w:rPr>
            </w:pPr>
            <w:r>
              <w:rPr>
                <w:rFonts w:ascii="Times New Roman" w:hAnsi="Times New Roman" w:eastAsia="宋体" w:cs="Times New Roman"/>
                <w:sz w:val="13"/>
                <w:szCs w:val="15"/>
              </w:rPr>
              <w:t>3</w:t>
            </w:r>
          </w:p>
        </w:tc>
        <w:tc>
          <w:tcPr>
            <w:tcW w:w="2552" w:type="dxa"/>
            <w:tcBorders>
              <w:top w:val="nil"/>
              <w:left w:val="nil"/>
              <w:bottom w:val="nil"/>
              <w:right w:val="nil"/>
            </w:tcBorders>
            <w:vAlign w:val="center"/>
          </w:tcPr>
          <w:p>
            <w:pPr>
              <w:snapToGrid w:val="0"/>
              <w:rPr>
                <w:rFonts w:ascii="Times New Roman" w:hAnsi="Times New Roman" w:eastAsia="宋体" w:cs="Times New Roman"/>
                <w:sz w:val="13"/>
                <w:szCs w:val="13"/>
              </w:rPr>
            </w:pPr>
            <w:r>
              <w:rPr>
                <w:rFonts w:ascii="Times New Roman" w:hAnsi="Times New Roman" w:eastAsia="宋体" w:cs="Times New Roman"/>
                <w:sz w:val="13"/>
                <w:szCs w:val="13"/>
              </w:rPr>
              <w:t xml:space="preserve">android.content.Intent: getAction(): </w:t>
            </w:r>
          </w:p>
        </w:tc>
        <w:tc>
          <w:tcPr>
            <w:tcW w:w="850" w:type="dxa"/>
            <w:tcBorders>
              <w:top w:val="nil"/>
              <w:left w:val="nil"/>
              <w:bottom w:val="nil"/>
              <w:right w:val="nil"/>
            </w:tcBorders>
            <w:vAlign w:val="center"/>
          </w:tcPr>
          <w:p>
            <w:pPr>
              <w:snapToGrid w:val="0"/>
              <w:rPr>
                <w:rFonts w:ascii="Times New Roman" w:hAnsi="Times New Roman" w:eastAsia="宋体" w:cs="Times New Roman"/>
                <w:sz w:val="13"/>
                <w:szCs w:val="13"/>
              </w:rPr>
            </w:pPr>
            <w:r>
              <w:rPr>
                <w:rFonts w:ascii="Times New Roman" w:hAnsi="Times New Roman" w:eastAsia="宋体" w:cs="Times New Roman"/>
                <w:sz w:val="13"/>
                <w:szCs w:val="13"/>
              </w:rPr>
              <w:t>27054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7" w:type="dxa"/>
            <w:tcBorders>
              <w:top w:val="nil"/>
              <w:left w:val="nil"/>
              <w:bottom w:val="nil"/>
              <w:right w:val="nil"/>
            </w:tcBorders>
          </w:tcPr>
          <w:p>
            <w:pPr>
              <w:jc w:val="center"/>
              <w:rPr>
                <w:rFonts w:ascii="Times New Roman" w:hAnsi="Times New Roman" w:eastAsia="宋体" w:cs="Times New Roman"/>
                <w:sz w:val="13"/>
                <w:szCs w:val="15"/>
              </w:rPr>
            </w:pPr>
            <w:r>
              <w:rPr>
                <w:rFonts w:ascii="Times New Roman" w:hAnsi="Times New Roman" w:eastAsia="宋体" w:cs="Times New Roman"/>
                <w:sz w:val="13"/>
                <w:szCs w:val="15"/>
              </w:rPr>
              <w:t>4</w:t>
            </w:r>
          </w:p>
        </w:tc>
        <w:tc>
          <w:tcPr>
            <w:tcW w:w="2552" w:type="dxa"/>
            <w:tcBorders>
              <w:top w:val="nil"/>
              <w:left w:val="nil"/>
              <w:bottom w:val="nil"/>
              <w:right w:val="nil"/>
            </w:tcBorders>
            <w:vAlign w:val="center"/>
          </w:tcPr>
          <w:p>
            <w:pPr>
              <w:snapToGrid w:val="0"/>
              <w:rPr>
                <w:rFonts w:ascii="Times New Roman" w:hAnsi="Times New Roman" w:eastAsia="宋体" w:cs="Times New Roman"/>
                <w:sz w:val="13"/>
                <w:szCs w:val="13"/>
              </w:rPr>
            </w:pPr>
            <w:r>
              <w:rPr>
                <w:rFonts w:ascii="Times New Roman" w:hAnsi="Times New Roman" w:eastAsia="宋体" w:cs="Times New Roman"/>
                <w:sz w:val="13"/>
                <w:szCs w:val="13"/>
              </w:rPr>
              <w:t>org.apache.http.client.HttpClient: execute():</w:t>
            </w:r>
          </w:p>
        </w:tc>
        <w:tc>
          <w:tcPr>
            <w:tcW w:w="850" w:type="dxa"/>
            <w:tcBorders>
              <w:top w:val="nil"/>
              <w:left w:val="nil"/>
              <w:bottom w:val="nil"/>
              <w:right w:val="nil"/>
            </w:tcBorders>
            <w:vAlign w:val="center"/>
          </w:tcPr>
          <w:p>
            <w:pPr>
              <w:snapToGrid w:val="0"/>
              <w:rPr>
                <w:rFonts w:ascii="Times New Roman" w:hAnsi="Times New Roman" w:eastAsia="宋体" w:cs="Times New Roman"/>
                <w:sz w:val="13"/>
                <w:szCs w:val="13"/>
              </w:rPr>
            </w:pPr>
            <w:r>
              <w:rPr>
                <w:rFonts w:ascii="Times New Roman" w:hAnsi="Times New Roman" w:eastAsia="宋体" w:cs="Times New Roman"/>
                <w:sz w:val="13"/>
                <w:szCs w:val="13"/>
              </w:rPr>
              <w:t>24474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7" w:type="dxa"/>
            <w:tcBorders>
              <w:top w:val="nil"/>
              <w:left w:val="nil"/>
              <w:bottom w:val="nil"/>
              <w:right w:val="nil"/>
            </w:tcBorders>
          </w:tcPr>
          <w:p>
            <w:pPr>
              <w:jc w:val="center"/>
              <w:rPr>
                <w:rFonts w:ascii="Times New Roman" w:hAnsi="Times New Roman" w:eastAsia="宋体" w:cs="Times New Roman"/>
                <w:sz w:val="13"/>
                <w:szCs w:val="15"/>
              </w:rPr>
            </w:pPr>
            <w:r>
              <w:rPr>
                <w:rFonts w:ascii="Times New Roman" w:hAnsi="Times New Roman" w:eastAsia="宋体" w:cs="Times New Roman"/>
                <w:sz w:val="13"/>
                <w:szCs w:val="15"/>
              </w:rPr>
              <w:t>5</w:t>
            </w:r>
          </w:p>
        </w:tc>
        <w:tc>
          <w:tcPr>
            <w:tcW w:w="2552" w:type="dxa"/>
            <w:tcBorders>
              <w:top w:val="nil"/>
              <w:left w:val="nil"/>
              <w:bottom w:val="nil"/>
              <w:right w:val="nil"/>
            </w:tcBorders>
            <w:vAlign w:val="center"/>
          </w:tcPr>
          <w:p>
            <w:pPr>
              <w:snapToGrid w:val="0"/>
              <w:rPr>
                <w:rFonts w:ascii="Times New Roman" w:hAnsi="Times New Roman" w:eastAsia="宋体" w:cs="Times New Roman"/>
                <w:sz w:val="13"/>
                <w:szCs w:val="13"/>
              </w:rPr>
            </w:pPr>
            <w:r>
              <w:rPr>
                <w:rFonts w:ascii="Times New Roman" w:hAnsi="Times New Roman" w:eastAsia="宋体" w:cs="Times New Roman"/>
                <w:sz w:val="13"/>
                <w:szCs w:val="13"/>
              </w:rPr>
              <w:t xml:space="preserve">android.telephony.TelephonyManager: getDeviceId(): </w:t>
            </w:r>
          </w:p>
        </w:tc>
        <w:tc>
          <w:tcPr>
            <w:tcW w:w="850" w:type="dxa"/>
            <w:tcBorders>
              <w:top w:val="nil"/>
              <w:left w:val="nil"/>
              <w:bottom w:val="nil"/>
              <w:right w:val="nil"/>
            </w:tcBorders>
            <w:vAlign w:val="center"/>
          </w:tcPr>
          <w:p>
            <w:pPr>
              <w:snapToGrid w:val="0"/>
              <w:rPr>
                <w:rFonts w:ascii="Times New Roman" w:hAnsi="Times New Roman" w:eastAsia="宋体" w:cs="Times New Roman"/>
                <w:sz w:val="13"/>
                <w:szCs w:val="13"/>
              </w:rPr>
            </w:pPr>
            <w:r>
              <w:rPr>
                <w:rFonts w:ascii="Times New Roman" w:hAnsi="Times New Roman" w:eastAsia="宋体" w:cs="Times New Roman"/>
                <w:sz w:val="13"/>
                <w:szCs w:val="13"/>
              </w:rPr>
              <w:t>20301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7" w:type="dxa"/>
            <w:tcBorders>
              <w:top w:val="nil"/>
              <w:left w:val="nil"/>
              <w:bottom w:val="nil"/>
              <w:right w:val="nil"/>
            </w:tcBorders>
          </w:tcPr>
          <w:p>
            <w:pPr>
              <w:jc w:val="center"/>
              <w:rPr>
                <w:rFonts w:ascii="Times New Roman" w:hAnsi="Times New Roman" w:eastAsia="宋体" w:cs="Times New Roman"/>
                <w:sz w:val="13"/>
                <w:szCs w:val="15"/>
              </w:rPr>
            </w:pPr>
            <w:r>
              <w:rPr>
                <w:rFonts w:ascii="Times New Roman" w:hAnsi="Times New Roman" w:eastAsia="宋体" w:cs="Times New Roman"/>
                <w:sz w:val="13"/>
                <w:szCs w:val="15"/>
              </w:rPr>
              <w:t>6</w:t>
            </w:r>
          </w:p>
        </w:tc>
        <w:tc>
          <w:tcPr>
            <w:tcW w:w="2552" w:type="dxa"/>
            <w:tcBorders>
              <w:top w:val="nil"/>
              <w:left w:val="nil"/>
              <w:bottom w:val="nil"/>
              <w:right w:val="nil"/>
            </w:tcBorders>
            <w:vAlign w:val="center"/>
          </w:tcPr>
          <w:p>
            <w:pPr>
              <w:snapToGrid w:val="0"/>
              <w:rPr>
                <w:rFonts w:ascii="Times New Roman" w:hAnsi="Times New Roman" w:eastAsia="宋体" w:cs="Times New Roman"/>
                <w:sz w:val="13"/>
                <w:szCs w:val="13"/>
              </w:rPr>
            </w:pPr>
            <w:r>
              <w:rPr>
                <w:rFonts w:ascii="Times New Roman" w:hAnsi="Times New Roman" w:eastAsia="宋体" w:cs="Times New Roman"/>
                <w:sz w:val="13"/>
                <w:szCs w:val="13"/>
              </w:rPr>
              <w:t xml:space="preserve">android.content.Intent: setDataAndType(): </w:t>
            </w:r>
          </w:p>
        </w:tc>
        <w:tc>
          <w:tcPr>
            <w:tcW w:w="850" w:type="dxa"/>
            <w:tcBorders>
              <w:top w:val="nil"/>
              <w:left w:val="nil"/>
              <w:bottom w:val="nil"/>
              <w:right w:val="nil"/>
            </w:tcBorders>
            <w:vAlign w:val="center"/>
          </w:tcPr>
          <w:p>
            <w:pPr>
              <w:snapToGrid w:val="0"/>
              <w:rPr>
                <w:rFonts w:ascii="Times New Roman" w:hAnsi="Times New Roman" w:eastAsia="宋体" w:cs="Times New Roman"/>
                <w:sz w:val="13"/>
                <w:szCs w:val="13"/>
              </w:rPr>
            </w:pPr>
            <w:r>
              <w:rPr>
                <w:rFonts w:ascii="Times New Roman" w:hAnsi="Times New Roman" w:eastAsia="宋体" w:cs="Times New Roman"/>
                <w:sz w:val="13"/>
                <w:szCs w:val="13"/>
              </w:rPr>
              <w:t>18813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7" w:type="dxa"/>
            <w:tcBorders>
              <w:top w:val="nil"/>
              <w:left w:val="nil"/>
              <w:bottom w:val="nil"/>
              <w:right w:val="nil"/>
            </w:tcBorders>
          </w:tcPr>
          <w:p>
            <w:pPr>
              <w:jc w:val="center"/>
              <w:rPr>
                <w:rFonts w:ascii="Times New Roman" w:hAnsi="Times New Roman" w:eastAsia="宋体" w:cs="Times New Roman"/>
                <w:sz w:val="13"/>
                <w:szCs w:val="15"/>
              </w:rPr>
            </w:pPr>
            <w:r>
              <w:rPr>
                <w:rFonts w:ascii="Times New Roman" w:hAnsi="Times New Roman" w:eastAsia="宋体" w:cs="Times New Roman"/>
                <w:sz w:val="13"/>
                <w:szCs w:val="15"/>
              </w:rPr>
              <w:t>7</w:t>
            </w:r>
          </w:p>
        </w:tc>
        <w:tc>
          <w:tcPr>
            <w:tcW w:w="2552" w:type="dxa"/>
            <w:tcBorders>
              <w:top w:val="nil"/>
              <w:left w:val="nil"/>
              <w:bottom w:val="nil"/>
              <w:right w:val="nil"/>
            </w:tcBorders>
            <w:vAlign w:val="center"/>
          </w:tcPr>
          <w:p>
            <w:pPr>
              <w:snapToGrid w:val="0"/>
              <w:rPr>
                <w:rFonts w:ascii="Times New Roman" w:hAnsi="Times New Roman" w:eastAsia="宋体" w:cs="Times New Roman"/>
                <w:sz w:val="13"/>
                <w:szCs w:val="13"/>
              </w:rPr>
            </w:pPr>
            <w:r>
              <w:rPr>
                <w:rFonts w:ascii="Times New Roman" w:hAnsi="Times New Roman" w:eastAsia="宋体" w:cs="Times New Roman"/>
                <w:sz w:val="13"/>
                <w:szCs w:val="13"/>
              </w:rPr>
              <w:t>java.net.URLConnection: connect():</w:t>
            </w:r>
          </w:p>
        </w:tc>
        <w:tc>
          <w:tcPr>
            <w:tcW w:w="850" w:type="dxa"/>
            <w:tcBorders>
              <w:top w:val="nil"/>
              <w:left w:val="nil"/>
              <w:bottom w:val="nil"/>
              <w:right w:val="nil"/>
            </w:tcBorders>
            <w:vAlign w:val="center"/>
          </w:tcPr>
          <w:p>
            <w:pPr>
              <w:snapToGrid w:val="0"/>
              <w:rPr>
                <w:rFonts w:ascii="Times New Roman" w:hAnsi="Times New Roman" w:eastAsia="宋体" w:cs="Times New Roman"/>
                <w:sz w:val="13"/>
                <w:szCs w:val="13"/>
              </w:rPr>
            </w:pPr>
            <w:r>
              <w:rPr>
                <w:rFonts w:ascii="Times New Roman" w:hAnsi="Times New Roman" w:eastAsia="宋体" w:cs="Times New Roman"/>
                <w:sz w:val="13"/>
                <w:szCs w:val="13"/>
              </w:rPr>
              <w:t>17393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7" w:type="dxa"/>
            <w:tcBorders>
              <w:top w:val="nil"/>
              <w:left w:val="nil"/>
              <w:bottom w:val="nil"/>
              <w:right w:val="nil"/>
            </w:tcBorders>
          </w:tcPr>
          <w:p>
            <w:pPr>
              <w:jc w:val="center"/>
              <w:rPr>
                <w:rFonts w:ascii="Times New Roman" w:hAnsi="Times New Roman" w:eastAsia="宋体" w:cs="Times New Roman"/>
                <w:sz w:val="13"/>
                <w:szCs w:val="15"/>
              </w:rPr>
            </w:pPr>
            <w:r>
              <w:rPr>
                <w:rFonts w:ascii="Times New Roman" w:hAnsi="Times New Roman" w:eastAsia="宋体" w:cs="Times New Roman"/>
                <w:sz w:val="13"/>
                <w:szCs w:val="15"/>
              </w:rPr>
              <w:t>8</w:t>
            </w:r>
          </w:p>
        </w:tc>
        <w:tc>
          <w:tcPr>
            <w:tcW w:w="2552" w:type="dxa"/>
            <w:tcBorders>
              <w:top w:val="nil"/>
              <w:left w:val="nil"/>
              <w:bottom w:val="nil"/>
              <w:right w:val="nil"/>
            </w:tcBorders>
            <w:vAlign w:val="center"/>
          </w:tcPr>
          <w:p>
            <w:pPr>
              <w:snapToGrid w:val="0"/>
              <w:rPr>
                <w:rFonts w:ascii="Times New Roman" w:hAnsi="Times New Roman" w:eastAsia="宋体" w:cs="Times New Roman"/>
                <w:sz w:val="13"/>
                <w:szCs w:val="13"/>
              </w:rPr>
            </w:pPr>
            <w:r>
              <w:rPr>
                <w:rFonts w:ascii="Times New Roman" w:hAnsi="Times New Roman" w:eastAsia="宋体" w:cs="Times New Roman"/>
                <w:sz w:val="13"/>
                <w:szCs w:val="13"/>
              </w:rPr>
              <w:t xml:space="preserve">android.content.ContentResolver: query(): </w:t>
            </w:r>
          </w:p>
        </w:tc>
        <w:tc>
          <w:tcPr>
            <w:tcW w:w="850" w:type="dxa"/>
            <w:tcBorders>
              <w:top w:val="nil"/>
              <w:left w:val="nil"/>
              <w:bottom w:val="nil"/>
              <w:right w:val="nil"/>
            </w:tcBorders>
            <w:vAlign w:val="center"/>
          </w:tcPr>
          <w:p>
            <w:pPr>
              <w:snapToGrid w:val="0"/>
              <w:rPr>
                <w:rFonts w:ascii="Times New Roman" w:hAnsi="Times New Roman" w:eastAsia="宋体" w:cs="Times New Roman"/>
                <w:sz w:val="13"/>
                <w:szCs w:val="13"/>
              </w:rPr>
            </w:pPr>
            <w:r>
              <w:rPr>
                <w:rFonts w:ascii="Times New Roman" w:hAnsi="Times New Roman" w:eastAsia="宋体" w:cs="Times New Roman"/>
                <w:sz w:val="13"/>
                <w:szCs w:val="13"/>
              </w:rPr>
              <w:t>16597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7" w:type="dxa"/>
            <w:tcBorders>
              <w:top w:val="nil"/>
              <w:left w:val="nil"/>
              <w:bottom w:val="single" w:color="auto" w:sz="12" w:space="0"/>
              <w:right w:val="nil"/>
            </w:tcBorders>
          </w:tcPr>
          <w:p>
            <w:pPr>
              <w:jc w:val="center"/>
              <w:rPr>
                <w:rFonts w:ascii="Times New Roman" w:hAnsi="Times New Roman" w:eastAsia="宋体" w:cs="Times New Roman"/>
                <w:sz w:val="13"/>
                <w:szCs w:val="15"/>
              </w:rPr>
            </w:pPr>
            <w:r>
              <w:rPr>
                <w:rFonts w:ascii="Times New Roman" w:hAnsi="Times New Roman" w:eastAsia="宋体" w:cs="Times New Roman"/>
                <w:sz w:val="13"/>
                <w:szCs w:val="15"/>
              </w:rPr>
              <w:t>9</w:t>
            </w:r>
          </w:p>
        </w:tc>
        <w:tc>
          <w:tcPr>
            <w:tcW w:w="2552" w:type="dxa"/>
            <w:tcBorders>
              <w:top w:val="nil"/>
              <w:left w:val="nil"/>
              <w:bottom w:val="single" w:color="auto" w:sz="12" w:space="0"/>
              <w:right w:val="nil"/>
            </w:tcBorders>
            <w:vAlign w:val="center"/>
          </w:tcPr>
          <w:p>
            <w:pPr>
              <w:snapToGrid w:val="0"/>
              <w:rPr>
                <w:rFonts w:ascii="Times New Roman" w:hAnsi="Times New Roman" w:eastAsia="宋体" w:cs="Times New Roman"/>
                <w:sz w:val="13"/>
                <w:szCs w:val="13"/>
              </w:rPr>
            </w:pPr>
            <w:r>
              <w:rPr>
                <w:rFonts w:ascii="Times New Roman" w:hAnsi="Times New Roman" w:eastAsia="宋体" w:cs="Times New Roman"/>
                <w:sz w:val="13"/>
                <w:szCs w:val="13"/>
              </w:rPr>
              <w:t xml:space="preserve">android.os.Handler: obtainMessage(): </w:t>
            </w:r>
          </w:p>
        </w:tc>
        <w:tc>
          <w:tcPr>
            <w:tcW w:w="850" w:type="dxa"/>
            <w:tcBorders>
              <w:top w:val="nil"/>
              <w:left w:val="nil"/>
              <w:bottom w:val="single" w:color="auto" w:sz="12" w:space="0"/>
              <w:right w:val="nil"/>
            </w:tcBorders>
            <w:vAlign w:val="center"/>
          </w:tcPr>
          <w:p>
            <w:pPr>
              <w:snapToGrid w:val="0"/>
              <w:rPr>
                <w:rFonts w:ascii="Times New Roman" w:hAnsi="Times New Roman" w:eastAsia="宋体" w:cs="Times New Roman"/>
                <w:sz w:val="13"/>
                <w:szCs w:val="13"/>
              </w:rPr>
            </w:pPr>
            <w:r>
              <w:rPr>
                <w:rFonts w:ascii="Times New Roman" w:hAnsi="Times New Roman" w:eastAsia="宋体" w:cs="Times New Roman"/>
                <w:sz w:val="13"/>
                <w:szCs w:val="13"/>
              </w:rPr>
              <w:t>15431</w:t>
            </w:r>
          </w:p>
        </w:tc>
      </w:tr>
    </w:tbl>
    <w:p>
      <w:pPr>
        <w:snapToGrid w:val="0"/>
        <w:ind w:firstLine="420"/>
        <w:rPr>
          <w:rFonts w:ascii="Times New Roman" w:hAnsi="Times New Roman" w:eastAsia="宋体" w:cs="Times New Roman"/>
          <w:sz w:val="18"/>
          <w:szCs w:val="18"/>
        </w:rPr>
      </w:pPr>
    </w:p>
    <w:p>
      <w:pPr>
        <w:snapToGrid w:val="0"/>
        <w:ind w:firstLine="420"/>
        <w:rPr>
          <w:rFonts w:ascii="Times New Roman" w:hAnsi="Times New Roman" w:eastAsia="宋体" w:cs="Times New Roman"/>
          <w:sz w:val="18"/>
          <w:szCs w:val="18"/>
        </w:rPr>
      </w:pPr>
      <w:r>
        <w:rPr>
          <w:rFonts w:ascii="Times New Roman" w:hAnsi="Times New Roman" w:eastAsia="宋体" w:cs="Times New Roman"/>
          <w:sz w:val="18"/>
          <w:szCs w:val="18"/>
        </w:rPr>
        <w:t>Hook模块提出一种风险评估算法，定义</w:t>
      </w:r>
      <m:oMath>
        <m:r>
          <w:rPr>
            <w:rFonts w:ascii="Cambria Math" w:hAnsi="Cambria Math" w:cs="Times New Roman"/>
            <w:sz w:val="18"/>
          </w:rPr>
          <m:t>C(</m:t>
        </m:r>
        <m:sSub>
          <m:sSubPr>
            <m:ctrlPr>
              <w:rPr>
                <w:rFonts w:ascii="Cambria Math" w:hAnsi="Cambria Math" w:cs="Times New Roman"/>
                <w:sz w:val="18"/>
              </w:rPr>
            </m:ctrlPr>
          </m:sSubPr>
          <m:e>
            <m:r>
              <w:rPr>
                <w:rFonts w:ascii="Cambria Math" w:hAnsi="Cambria Math" w:cs="Times New Roman"/>
                <w:sz w:val="18"/>
              </w:rPr>
              <m:t>A</m:t>
            </m:r>
            <m:ctrlPr>
              <w:rPr>
                <w:rFonts w:ascii="Cambria Math" w:hAnsi="Cambria Math" w:cs="Times New Roman"/>
                <w:sz w:val="18"/>
              </w:rPr>
            </m:ctrlPr>
          </m:e>
          <m:sub>
            <m:r>
              <w:rPr>
                <w:rFonts w:ascii="Cambria Math" w:hAnsi="Cambria Math" w:cs="Times New Roman"/>
                <w:sz w:val="18"/>
              </w:rPr>
              <m:t>i</m:t>
            </m:r>
            <m:ctrlPr>
              <w:rPr>
                <w:rFonts w:ascii="Cambria Math" w:hAnsi="Cambria Math" w:cs="Times New Roman"/>
                <w:sz w:val="18"/>
              </w:rPr>
            </m:ctrlPr>
          </m:sub>
        </m:sSub>
        <m:r>
          <w:rPr>
            <w:rFonts w:ascii="Cambria Math" w:hAnsi="Cambria Math" w:cs="Times New Roman"/>
            <w:sz w:val="18"/>
          </w:rPr>
          <m:t>)</m:t>
        </m:r>
      </m:oMath>
      <w:r>
        <w:rPr>
          <w:rFonts w:ascii="Times New Roman" w:hAnsi="Times New Roman" w:eastAsia="宋体" w:cs="Times New Roman"/>
          <w:sz w:val="18"/>
        </w:rPr>
        <w:t>为调用关系，</w:t>
      </w:r>
      <w:r>
        <w:rPr>
          <w:rFonts w:ascii="Times New Roman" w:hAnsi="Times New Roman" w:eastAsia="宋体" w:cs="Times New Roman"/>
          <w:sz w:val="18"/>
          <w:szCs w:val="18"/>
        </w:rPr>
        <w:t>若</w:t>
      </w:r>
      <m:oMath>
        <m:sSub>
          <m:sSubPr>
            <m:ctrlPr>
              <w:rPr>
                <w:rFonts w:ascii="Cambria Math" w:hAnsi="Cambria Math" w:cs="Times New Roman"/>
                <w:sz w:val="18"/>
              </w:rPr>
            </m:ctrlPr>
          </m:sSubPr>
          <m:e>
            <m:r>
              <w:rPr>
                <w:rFonts w:ascii="Cambria Math" w:hAnsi="Cambria Math" w:cs="Times New Roman"/>
                <w:sz w:val="18"/>
              </w:rPr>
              <m:t>A</m:t>
            </m:r>
            <m:ctrlPr>
              <w:rPr>
                <w:rFonts w:ascii="Cambria Math" w:hAnsi="Cambria Math" w:cs="Times New Roman"/>
                <w:sz w:val="18"/>
              </w:rPr>
            </m:ctrlPr>
          </m:e>
          <m:sub>
            <m:r>
              <w:rPr>
                <w:rFonts w:ascii="Cambria Math" w:hAnsi="Cambria Math" w:cs="Times New Roman"/>
                <w:sz w:val="18"/>
              </w:rPr>
              <m:t>i</m:t>
            </m:r>
            <m:ctrlPr>
              <w:rPr>
                <w:rFonts w:ascii="Cambria Math" w:hAnsi="Cambria Math" w:cs="Times New Roman"/>
                <w:sz w:val="18"/>
              </w:rPr>
            </m:ctrlPr>
          </m:sub>
        </m:sSub>
      </m:oMath>
      <w:r>
        <w:rPr>
          <w:rFonts w:ascii="Times New Roman" w:hAnsi="Times New Roman" w:eastAsia="宋体" w:cs="Times New Roman"/>
          <w:sz w:val="18"/>
          <w:szCs w:val="18"/>
        </w:rPr>
        <w:t>在运行的过程中调用了</w:t>
      </w:r>
      <m:oMath>
        <m:sSub>
          <m:sSubPr>
            <m:ctrlPr>
              <w:rPr>
                <w:rFonts w:ascii="Cambria Math" w:hAnsi="Cambria Math" w:cs="Times New Roman"/>
                <w:sz w:val="18"/>
              </w:rPr>
            </m:ctrlPr>
          </m:sSubPr>
          <m:e>
            <m:r>
              <w:rPr>
                <w:rFonts w:ascii="Cambria Math" w:hAnsi="Cambria Math" w:cs="Times New Roman"/>
                <w:sz w:val="18"/>
              </w:rPr>
              <m:t>A</m:t>
            </m:r>
            <m:ctrlPr>
              <w:rPr>
                <w:rFonts w:ascii="Cambria Math" w:hAnsi="Cambria Math" w:cs="Times New Roman"/>
                <w:sz w:val="18"/>
              </w:rPr>
            </m:ctrlPr>
          </m:e>
          <m:sub>
            <m:r>
              <w:rPr>
                <w:rFonts w:ascii="Cambria Math" w:hAnsi="Cambria Math" w:cs="Times New Roman"/>
                <w:sz w:val="18"/>
              </w:rPr>
              <m:t>j</m:t>
            </m:r>
            <m:ctrlPr>
              <w:rPr>
                <w:rFonts w:ascii="Cambria Math" w:hAnsi="Cambria Math" w:cs="Times New Roman"/>
                <w:sz w:val="18"/>
              </w:rPr>
            </m:ctrlPr>
          </m:sub>
        </m:sSub>
      </m:oMath>
      <w:r>
        <w:rPr>
          <w:rFonts w:ascii="Times New Roman" w:hAnsi="Times New Roman" w:eastAsia="宋体" w:cs="Times New Roman"/>
          <w:sz w:val="18"/>
          <w:szCs w:val="18"/>
        </w:rPr>
        <w:t>，定义</w:t>
      </w:r>
    </w:p>
    <w:p>
      <w:pPr>
        <w:pStyle w:val="4"/>
        <w:rPr>
          <w:rFonts w:ascii="Times New Roman" w:hAnsi="Times New Roman" w:cs="Times New Roman"/>
          <w:sz w:val="18"/>
        </w:rPr>
      </w:pPr>
      <m:oMathPara>
        <m:oMath>
          <m:sSup>
            <m:sSupPr>
              <m:ctrlPr>
                <w:rPr>
                  <w:rFonts w:ascii="Cambria Math" w:hAnsi="Cambria Math" w:cs="Times New Roman"/>
                  <w:sz w:val="18"/>
                </w:rPr>
              </m:ctrlPr>
            </m:sSupPr>
            <m:e>
              <m:r>
                <w:rPr>
                  <w:rFonts w:ascii="Cambria Math" w:hAnsi="Cambria Math" w:cs="Times New Roman"/>
                  <w:sz w:val="18"/>
                </w:rPr>
                <m:t>C</m:t>
              </m:r>
              <m:ctrlPr>
                <w:rPr>
                  <w:rFonts w:ascii="Cambria Math" w:hAnsi="Cambria Math" w:cs="Times New Roman"/>
                  <w:sz w:val="18"/>
                </w:rPr>
              </m:ctrlPr>
            </m:e>
            <m:sup>
              <m:r>
                <w:rPr>
                  <w:rFonts w:ascii="Cambria Math" w:hAnsi="Cambria Math" w:cs="Times New Roman"/>
                  <w:sz w:val="18"/>
                </w:rPr>
                <m:t>1</m:t>
              </m:r>
              <m:ctrlPr>
                <w:rPr>
                  <w:rFonts w:ascii="Cambria Math" w:hAnsi="Cambria Math" w:cs="Times New Roman"/>
                  <w:sz w:val="18"/>
                </w:rPr>
              </m:ctrlPr>
            </m:sup>
          </m:sSup>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A</m:t>
              </m:r>
              <m:ctrlPr>
                <w:rPr>
                  <w:rFonts w:ascii="Cambria Math" w:hAnsi="Cambria Math" w:cs="Times New Roman"/>
                  <w:sz w:val="18"/>
                </w:rPr>
              </m:ctrlPr>
            </m:e>
            <m:sub>
              <m:r>
                <w:rPr>
                  <w:rFonts w:ascii="Cambria Math" w:hAnsi="Cambria Math" w:cs="Times New Roman"/>
                  <w:sz w:val="18"/>
                </w:rPr>
                <m:t>i</m:t>
              </m:r>
              <m:ctrlPr>
                <w:rPr>
                  <w:rFonts w:ascii="Cambria Math" w:hAnsi="Cambria Math" w:cs="Times New Roman"/>
                  <w:sz w:val="18"/>
                </w:rPr>
              </m:ctrlP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A</m:t>
              </m:r>
              <m:ctrlPr>
                <w:rPr>
                  <w:rFonts w:ascii="Cambria Math" w:hAnsi="Cambria Math" w:cs="Times New Roman"/>
                  <w:sz w:val="18"/>
                </w:rPr>
              </m:ctrlPr>
            </m:e>
            <m:sub>
              <m:r>
                <w:rPr>
                  <w:rFonts w:ascii="Cambria Math" w:hAnsi="Cambria Math" w:cs="Times New Roman"/>
                  <w:sz w:val="18"/>
                </w:rPr>
                <m:t>j</m:t>
              </m:r>
              <m:ctrlPr>
                <w:rPr>
                  <w:rFonts w:ascii="Cambria Math" w:hAnsi="Cambria Math" w:cs="Times New Roman"/>
                  <w:sz w:val="18"/>
                </w:rPr>
              </m:ctrlPr>
            </m:sub>
          </m:sSub>
        </m:oMath>
      </m:oMathPara>
    </w:p>
    <w:p>
      <w:pPr>
        <w:pStyle w:val="11"/>
        <w:rPr>
          <w:rFonts w:ascii="Times New Roman" w:hAnsi="Times New Roman" w:cs="Times New Roman"/>
          <w:sz w:val="18"/>
          <w:lang w:eastAsia="zh-CN"/>
        </w:rPr>
      </w:pPr>
      <w:r>
        <w:rPr>
          <w:rFonts w:ascii="Times New Roman" w:hAnsi="Times New Roman" w:eastAsia="宋体" w:cs="Times New Roman"/>
          <w:sz w:val="18"/>
          <w:szCs w:val="18"/>
          <w:lang w:eastAsia="zh-CN"/>
        </w:rPr>
        <w:t>若</w:t>
      </w:r>
      <m:oMath>
        <m:sSub>
          <m:sSubPr>
            <m:ctrlPr>
              <w:rPr>
                <w:rFonts w:ascii="Cambria Math" w:hAnsi="Cambria Math" w:cs="Times New Roman"/>
                <w:sz w:val="18"/>
              </w:rPr>
            </m:ctrlPr>
          </m:sSubPr>
          <m:e>
            <m:r>
              <w:rPr>
                <w:rFonts w:ascii="Cambria Math" w:hAnsi="Cambria Math" w:cs="Times New Roman"/>
                <w:sz w:val="18"/>
                <w:lang w:eastAsia="zh-CN"/>
              </w:rPr>
              <m:t>A</m:t>
            </m:r>
            <m:ctrlPr>
              <w:rPr>
                <w:rFonts w:ascii="Cambria Math" w:hAnsi="Cambria Math" w:cs="Times New Roman"/>
                <w:sz w:val="18"/>
              </w:rPr>
            </m:ctrlPr>
          </m:e>
          <m:sub>
            <m:r>
              <w:rPr>
                <w:rFonts w:ascii="Cambria Math" w:hAnsi="Cambria Math" w:cs="Times New Roman"/>
                <w:sz w:val="18"/>
                <w:lang w:eastAsia="zh-CN"/>
              </w:rPr>
              <m:t>i</m:t>
            </m:r>
            <m:ctrlPr>
              <w:rPr>
                <w:rFonts w:ascii="Cambria Math" w:hAnsi="Cambria Math" w:cs="Times New Roman"/>
                <w:sz w:val="18"/>
              </w:rPr>
            </m:ctrlPr>
          </m:sub>
        </m:sSub>
      </m:oMath>
      <w:r>
        <w:rPr>
          <w:rFonts w:ascii="Times New Roman" w:hAnsi="Times New Roman" w:eastAsia="宋体" w:cs="Times New Roman"/>
          <w:sz w:val="18"/>
          <w:szCs w:val="18"/>
          <w:lang w:eastAsia="zh-CN"/>
        </w:rPr>
        <w:t>经过</w:t>
      </w:r>
      <m:oMath>
        <m:r>
          <w:rPr>
            <w:rFonts w:ascii="Cambria Math" w:hAnsi="Cambria Math" w:cs="Times New Roman"/>
            <w:sz w:val="18"/>
            <w:lang w:eastAsia="zh-CN"/>
          </w:rPr>
          <m:t>n</m:t>
        </m:r>
      </m:oMath>
      <w:r>
        <w:rPr>
          <w:rFonts w:hint="eastAsia" w:ascii="Times New Roman" w:hAnsi="Times New Roman" w:eastAsia="宋体" w:cs="Times New Roman"/>
          <w:sz w:val="18"/>
          <w:lang w:eastAsia="zh-CN"/>
        </w:rPr>
        <w:t>层</w:t>
      </w:r>
      <w:r>
        <w:rPr>
          <w:rFonts w:ascii="Times New Roman" w:hAnsi="Times New Roman" w:eastAsia="宋体" w:cs="Times New Roman"/>
          <w:sz w:val="18"/>
          <w:szCs w:val="18"/>
          <w:lang w:eastAsia="zh-CN"/>
        </w:rPr>
        <w:t>调用了</w:t>
      </w:r>
      <m:oMath>
        <m:sSub>
          <m:sSubPr>
            <m:ctrlPr>
              <w:rPr>
                <w:rFonts w:ascii="Cambria Math" w:hAnsi="Cambria Math" w:cs="Times New Roman"/>
                <w:sz w:val="18"/>
              </w:rPr>
            </m:ctrlPr>
          </m:sSubPr>
          <m:e>
            <m:r>
              <w:rPr>
                <w:rFonts w:ascii="Cambria Math" w:hAnsi="Cambria Math" w:cs="Times New Roman"/>
                <w:sz w:val="18"/>
                <w:lang w:eastAsia="zh-CN"/>
              </w:rPr>
              <m:t>A</m:t>
            </m:r>
            <m:ctrlPr>
              <w:rPr>
                <w:rFonts w:ascii="Cambria Math" w:hAnsi="Cambria Math" w:cs="Times New Roman"/>
                <w:sz w:val="18"/>
              </w:rPr>
            </m:ctrlPr>
          </m:e>
          <m:sub>
            <m:r>
              <w:rPr>
                <w:rFonts w:ascii="Cambria Math" w:hAnsi="Cambria Math" w:cs="Times New Roman"/>
                <w:sz w:val="18"/>
                <w:lang w:eastAsia="zh-CN"/>
              </w:rPr>
              <m:t>k</m:t>
            </m:r>
            <m:ctrlPr>
              <w:rPr>
                <w:rFonts w:ascii="Cambria Math" w:hAnsi="Cambria Math" w:cs="Times New Roman"/>
                <w:sz w:val="18"/>
              </w:rPr>
            </m:ctrlPr>
          </m:sub>
        </m:sSub>
      </m:oMath>
      <w:r>
        <w:rPr>
          <w:rFonts w:ascii="Times New Roman" w:hAnsi="Times New Roman" w:eastAsia="宋体" w:cs="Times New Roman"/>
          <w:sz w:val="18"/>
          <w:szCs w:val="18"/>
          <w:lang w:eastAsia="zh-CN"/>
        </w:rPr>
        <w:t>，则称</w:t>
      </w:r>
      <m:oMath>
        <m:r>
          <m:rPr>
            <m:sty m:val="p"/>
          </m:rPr>
          <w:rPr>
            <w:rFonts w:ascii="Cambria Math" w:hAnsi="Cambria Math" w:cs="Times New Roman"/>
            <w:sz w:val="18"/>
            <w:lang w:eastAsia="zh-CN"/>
          </w:rPr>
          <w:br w:type="textWrapping"/>
        </m:r>
      </m:oMath>
      <m:oMathPara>
        <m:oMath>
          <m:sSup>
            <m:sSupPr>
              <m:ctrlPr>
                <w:rPr>
                  <w:rFonts w:ascii="Cambria Math" w:hAnsi="Cambria Math" w:cs="Times New Roman"/>
                  <w:sz w:val="18"/>
                </w:rPr>
              </m:ctrlPr>
            </m:sSupPr>
            <m:e>
              <m:r>
                <w:rPr>
                  <w:rFonts w:ascii="Cambria Math" w:hAnsi="Cambria Math" w:cs="Times New Roman"/>
                  <w:sz w:val="18"/>
                  <w:lang w:eastAsia="zh-CN"/>
                </w:rPr>
                <m:t>C</m:t>
              </m:r>
              <m:ctrlPr>
                <w:rPr>
                  <w:rFonts w:ascii="Cambria Math" w:hAnsi="Cambria Math" w:cs="Times New Roman"/>
                  <w:sz w:val="18"/>
                </w:rPr>
              </m:ctrlPr>
            </m:e>
            <m:sup>
              <m:r>
                <w:rPr>
                  <w:rFonts w:ascii="Cambria Math" w:hAnsi="Cambria Math" w:cs="Times New Roman"/>
                  <w:sz w:val="18"/>
                  <w:lang w:eastAsia="zh-CN"/>
                </w:rPr>
                <m:t>n</m:t>
              </m:r>
              <m:ctrlPr>
                <w:rPr>
                  <w:rFonts w:ascii="Cambria Math" w:hAnsi="Cambria Math" w:cs="Times New Roman"/>
                  <w:sz w:val="18"/>
                </w:rPr>
              </m:ctrlPr>
            </m:sup>
          </m:sSup>
          <m:r>
            <w:rPr>
              <w:rFonts w:ascii="Cambria Math" w:hAnsi="Cambria Math" w:cs="Times New Roman"/>
              <w:sz w:val="18"/>
              <w:lang w:eastAsia="zh-CN"/>
            </w:rPr>
            <m:t>(</m:t>
          </m:r>
          <m:sSub>
            <m:sSubPr>
              <m:ctrlPr>
                <w:rPr>
                  <w:rFonts w:ascii="Cambria Math" w:hAnsi="Cambria Math" w:cs="Times New Roman"/>
                  <w:sz w:val="18"/>
                </w:rPr>
              </m:ctrlPr>
            </m:sSubPr>
            <m:e>
              <m:r>
                <w:rPr>
                  <w:rFonts w:ascii="Cambria Math" w:hAnsi="Cambria Math" w:cs="Times New Roman"/>
                  <w:sz w:val="18"/>
                  <w:lang w:eastAsia="zh-CN"/>
                </w:rPr>
                <m:t>A</m:t>
              </m:r>
              <m:ctrlPr>
                <w:rPr>
                  <w:rFonts w:ascii="Cambria Math" w:hAnsi="Cambria Math" w:cs="Times New Roman"/>
                  <w:sz w:val="18"/>
                </w:rPr>
              </m:ctrlPr>
            </m:e>
            <m:sub>
              <m:r>
                <w:rPr>
                  <w:rFonts w:ascii="Cambria Math" w:hAnsi="Cambria Math" w:cs="Times New Roman"/>
                  <w:sz w:val="18"/>
                  <w:lang w:eastAsia="zh-CN"/>
                </w:rPr>
                <m:t>i</m:t>
              </m:r>
              <m:ctrlPr>
                <w:rPr>
                  <w:rFonts w:ascii="Cambria Math" w:hAnsi="Cambria Math" w:cs="Times New Roman"/>
                  <w:sz w:val="18"/>
                </w:rPr>
              </m:ctrlPr>
            </m:sub>
          </m:sSub>
          <m:r>
            <w:rPr>
              <w:rFonts w:ascii="Cambria Math" w:hAnsi="Cambria Math" w:cs="Times New Roman"/>
              <w:sz w:val="18"/>
              <w:lang w:eastAsia="zh-CN"/>
            </w:rPr>
            <m:t>)=</m:t>
          </m:r>
          <m:sSub>
            <m:sSubPr>
              <m:ctrlPr>
                <w:rPr>
                  <w:rFonts w:ascii="Cambria Math" w:hAnsi="Cambria Math" w:cs="Times New Roman"/>
                  <w:sz w:val="18"/>
                </w:rPr>
              </m:ctrlPr>
            </m:sSubPr>
            <m:e>
              <m:r>
                <w:rPr>
                  <w:rFonts w:ascii="Cambria Math" w:hAnsi="Cambria Math" w:cs="Times New Roman"/>
                  <w:sz w:val="18"/>
                  <w:lang w:eastAsia="zh-CN"/>
                </w:rPr>
                <m:t>A</m:t>
              </m:r>
              <m:ctrlPr>
                <w:rPr>
                  <w:rFonts w:ascii="Cambria Math" w:hAnsi="Cambria Math" w:cs="Times New Roman"/>
                  <w:sz w:val="18"/>
                </w:rPr>
              </m:ctrlPr>
            </m:e>
            <m:sub>
              <m:r>
                <w:rPr>
                  <w:rFonts w:ascii="Cambria Math" w:hAnsi="Cambria Math" w:cs="Times New Roman"/>
                  <w:sz w:val="18"/>
                  <w:lang w:eastAsia="zh-CN"/>
                </w:rPr>
                <m:t>k</m:t>
              </m:r>
              <m:ctrlPr>
                <w:rPr>
                  <w:rFonts w:ascii="Cambria Math" w:hAnsi="Cambria Math" w:cs="Times New Roman"/>
                  <w:sz w:val="18"/>
                </w:rPr>
              </m:ctrlPr>
            </m:sub>
          </m:sSub>
        </m:oMath>
      </m:oMathPara>
    </w:p>
    <w:p>
      <w:pPr>
        <w:pStyle w:val="2"/>
        <w:rPr>
          <w:rFonts w:ascii="Times New Roman" w:hAnsi="Times New Roman" w:eastAsia="宋体" w:cs="Times New Roman"/>
          <w:sz w:val="18"/>
          <w:szCs w:val="18"/>
        </w:rPr>
      </w:pPr>
      <w:r>
        <w:rPr>
          <w:rFonts w:ascii="Times New Roman" w:hAnsi="Times New Roman" w:eastAsia="宋体" w:cs="Times New Roman"/>
          <w:sz w:val="18"/>
          <w:szCs w:val="18"/>
        </w:rPr>
        <w:t>若</w:t>
      </w:r>
      <m:oMath>
        <m:sSub>
          <m:sSubPr>
            <m:ctrlPr>
              <w:rPr>
                <w:rFonts w:ascii="Cambria Math" w:hAnsi="Cambria Math" w:cs="Times New Roman"/>
                <w:sz w:val="18"/>
              </w:rPr>
            </m:ctrlPr>
          </m:sSubPr>
          <m:e>
            <m:r>
              <w:rPr>
                <w:rFonts w:ascii="Cambria Math" w:hAnsi="Cambria Math" w:cs="Times New Roman"/>
                <w:sz w:val="18"/>
              </w:rPr>
              <m:t>A</m:t>
            </m:r>
            <m:ctrlPr>
              <w:rPr>
                <w:rFonts w:ascii="Cambria Math" w:hAnsi="Cambria Math" w:cs="Times New Roman"/>
                <w:sz w:val="18"/>
              </w:rPr>
            </m:ctrlPr>
          </m:e>
          <m:sub>
            <m:r>
              <w:rPr>
                <w:rFonts w:ascii="Cambria Math" w:hAnsi="Cambria Math" w:cs="Times New Roman"/>
                <w:sz w:val="18"/>
              </w:rPr>
              <m:t>i</m:t>
            </m:r>
            <m:ctrlPr>
              <w:rPr>
                <w:rFonts w:ascii="Cambria Math" w:hAnsi="Cambria Math" w:cs="Times New Roman"/>
                <w:sz w:val="18"/>
              </w:rPr>
            </m:ctrlPr>
          </m:sub>
        </m:sSub>
      </m:oMath>
      <w:r>
        <w:rPr>
          <w:rFonts w:ascii="Times New Roman" w:hAnsi="Times New Roman" w:eastAsia="宋体" w:cs="Times New Roman"/>
          <w:sz w:val="18"/>
        </w:rPr>
        <w:t>无</w:t>
      </w:r>
      <w:r>
        <w:rPr>
          <w:rFonts w:ascii="Times New Roman" w:hAnsi="Times New Roman" w:eastAsia="宋体" w:cs="Times New Roman"/>
          <w:sz w:val="18"/>
          <w:szCs w:val="18"/>
        </w:rPr>
        <w:t>任何敏感API调用</w:t>
      </w:r>
      <w:r>
        <w:rPr>
          <w:rFonts w:hint="eastAsia" w:ascii="Times New Roman" w:hAnsi="Times New Roman" w:eastAsia="宋体" w:cs="Times New Roman"/>
          <w:sz w:val="18"/>
          <w:szCs w:val="18"/>
        </w:rPr>
        <w:t>，</w:t>
      </w:r>
      <w:r>
        <w:rPr>
          <w:rFonts w:ascii="Times New Roman" w:hAnsi="Times New Roman" w:eastAsia="宋体" w:cs="Times New Roman"/>
          <w:sz w:val="18"/>
          <w:szCs w:val="18"/>
        </w:rPr>
        <w:t>则称</w:t>
      </w:r>
    </w:p>
    <w:p>
      <w:pPr>
        <w:pStyle w:val="2"/>
        <w:ind w:firstLine="420"/>
        <w:rPr>
          <w:rFonts w:ascii="Times New Roman" w:hAnsi="Times New Roman" w:eastAsia="宋体" w:cs="Times New Roman"/>
          <w:sz w:val="18"/>
          <w:szCs w:val="18"/>
        </w:rPr>
      </w:pPr>
      <m:oMathPara>
        <m:oMath>
          <m:r>
            <w:rPr>
              <w:rFonts w:ascii="Cambria Math" w:hAnsi="Cambria Math" w:cs="Times New Roman"/>
              <w:sz w:val="18"/>
            </w:rPr>
            <m:t>C(</m:t>
          </m:r>
          <m:sSub>
            <m:sSubPr>
              <m:ctrlPr>
                <w:rPr>
                  <w:rFonts w:ascii="Cambria Math" w:hAnsi="Cambria Math" w:cs="Times New Roman"/>
                  <w:sz w:val="18"/>
                </w:rPr>
              </m:ctrlPr>
            </m:sSubPr>
            <m:e>
              <m:r>
                <w:rPr>
                  <w:rFonts w:ascii="Cambria Math" w:hAnsi="Cambria Math" w:cs="Times New Roman"/>
                  <w:sz w:val="18"/>
                </w:rPr>
                <m:t>A</m:t>
              </m:r>
              <m:ctrlPr>
                <w:rPr>
                  <w:rFonts w:ascii="Cambria Math" w:hAnsi="Cambria Math" w:cs="Times New Roman"/>
                  <w:sz w:val="18"/>
                </w:rPr>
              </m:ctrlPr>
            </m:e>
            <m:sub>
              <m:r>
                <w:rPr>
                  <w:rFonts w:ascii="Cambria Math" w:hAnsi="Cambria Math" w:cs="Times New Roman"/>
                  <w:sz w:val="18"/>
                </w:rPr>
                <m:t>i</m:t>
              </m:r>
              <m:ctrlPr>
                <w:rPr>
                  <w:rFonts w:ascii="Cambria Math" w:hAnsi="Cambria Math" w:cs="Times New Roman"/>
                  <w:sz w:val="18"/>
                </w:rPr>
              </m:ctrlPr>
            </m:sub>
          </m:sSub>
          <m:r>
            <w:rPr>
              <w:rFonts w:ascii="Cambria Math" w:hAnsi="Cambria Math" w:cs="Times New Roman"/>
              <w:sz w:val="18"/>
            </w:rPr>
            <m:t>)=null</m:t>
          </m:r>
        </m:oMath>
      </m:oMathPara>
    </w:p>
    <w:p>
      <w:pPr>
        <w:pStyle w:val="4"/>
        <w:rPr>
          <w:rFonts w:ascii="Times New Roman" w:hAnsi="Times New Roman" w:eastAsia="宋体" w:cs="Times New Roman"/>
          <w:sz w:val="18"/>
          <w:szCs w:val="18"/>
        </w:rPr>
      </w:pPr>
      <w:r>
        <w:rPr>
          <w:rFonts w:ascii="Times New Roman" w:hAnsi="Times New Roman" w:eastAsia="宋体" w:cs="Times New Roman"/>
          <w:sz w:val="18"/>
          <w:szCs w:val="18"/>
        </w:rPr>
        <w:t>定义</w:t>
      </w:r>
      <m:oMath>
        <m:r>
          <w:rPr>
            <w:rFonts w:ascii="Cambria Math" w:hAnsi="Cambria Math" w:cs="Times New Roman"/>
            <w:sz w:val="18"/>
          </w:rPr>
          <m:t>W(</m:t>
        </m:r>
        <m:sSub>
          <m:sSubPr>
            <m:ctrlPr>
              <w:rPr>
                <w:rFonts w:ascii="Cambria Math" w:hAnsi="Cambria Math" w:cs="Times New Roman"/>
                <w:sz w:val="18"/>
              </w:rPr>
            </m:ctrlPr>
          </m:sSubPr>
          <m:e>
            <m:r>
              <w:rPr>
                <w:rFonts w:ascii="Cambria Math" w:hAnsi="Cambria Math" w:cs="Times New Roman"/>
                <w:sz w:val="18"/>
              </w:rPr>
              <m:t>A</m:t>
            </m:r>
            <m:ctrlPr>
              <w:rPr>
                <w:rFonts w:ascii="Cambria Math" w:hAnsi="Cambria Math" w:cs="Times New Roman"/>
                <w:sz w:val="18"/>
              </w:rPr>
            </m:ctrlPr>
          </m:e>
          <m:sub>
            <m:r>
              <w:rPr>
                <w:rFonts w:ascii="Cambria Math" w:hAnsi="Cambria Math" w:cs="Times New Roman"/>
                <w:sz w:val="18"/>
              </w:rPr>
              <m:t>i</m:t>
            </m:r>
            <m:ctrlPr>
              <w:rPr>
                <w:rFonts w:ascii="Cambria Math" w:hAnsi="Cambria Math" w:cs="Times New Roman"/>
                <w:sz w:val="18"/>
              </w:rPr>
            </m:ctrlPr>
          </m:sub>
        </m:sSub>
        <m:r>
          <w:rPr>
            <w:rFonts w:ascii="Cambria Math" w:hAnsi="Cambria Math" w:cs="Times New Roman"/>
            <w:sz w:val="18"/>
          </w:rPr>
          <m:t>)</m:t>
        </m:r>
      </m:oMath>
      <w:r>
        <w:rPr>
          <w:rFonts w:ascii="Times New Roman" w:hAnsi="Times New Roman" w:eastAsia="宋体" w:cs="Times New Roman"/>
          <w:sz w:val="18"/>
        </w:rPr>
        <w:t>为该</w:t>
      </w:r>
      <m:oMath>
        <m:sSub>
          <m:sSubPr>
            <m:ctrlPr>
              <w:rPr>
                <w:rFonts w:ascii="Cambria Math" w:hAnsi="Cambria Math" w:cs="Times New Roman"/>
                <w:sz w:val="18"/>
              </w:rPr>
            </m:ctrlPr>
          </m:sSubPr>
          <m:e>
            <m:r>
              <w:rPr>
                <w:rFonts w:ascii="Cambria Math" w:hAnsi="Cambria Math" w:cs="Times New Roman"/>
                <w:sz w:val="18"/>
              </w:rPr>
              <m:t>A</m:t>
            </m:r>
            <m:ctrlPr>
              <w:rPr>
                <w:rFonts w:ascii="Cambria Math" w:hAnsi="Cambria Math" w:cs="Times New Roman"/>
                <w:sz w:val="18"/>
              </w:rPr>
            </m:ctrlPr>
          </m:e>
          <m:sub>
            <m:r>
              <w:rPr>
                <w:rFonts w:ascii="Cambria Math" w:hAnsi="Cambria Math" w:cs="Times New Roman"/>
                <w:sz w:val="18"/>
              </w:rPr>
              <m:t>i</m:t>
            </m:r>
            <m:ctrlPr>
              <w:rPr>
                <w:rFonts w:ascii="Cambria Math" w:hAnsi="Cambria Math" w:cs="Times New Roman"/>
                <w:sz w:val="18"/>
              </w:rPr>
            </m:ctrlPr>
          </m:sub>
        </m:sSub>
      </m:oMath>
      <w:r>
        <w:rPr>
          <w:rFonts w:ascii="Times New Roman" w:hAnsi="Times New Roman" w:eastAsia="宋体" w:cs="Times New Roman"/>
          <w:sz w:val="18"/>
        </w:rPr>
        <w:t>调用关系权重</w:t>
      </w:r>
      <w:r>
        <w:rPr>
          <w:rFonts w:hint="eastAsia" w:ascii="Times New Roman" w:hAnsi="Times New Roman" w:eastAsia="宋体" w:cs="Times New Roman"/>
          <w:sz w:val="18"/>
        </w:rPr>
        <w:t>，则有</w:t>
      </w:r>
    </w:p>
    <w:p>
      <w:pPr>
        <w:pStyle w:val="4"/>
        <w:ind w:firstLine="420"/>
        <w:rPr>
          <w:rFonts w:ascii="Times New Roman" w:hAnsi="Times New Roman" w:cs="Times New Roman"/>
          <w:sz w:val="18"/>
        </w:rPr>
      </w:pPr>
      <m:oMath>
        <m:r>
          <w:rPr>
            <w:rFonts w:ascii="Cambria Math" w:hAnsi="Cambria Math" w:cs="Times New Roman"/>
            <w:sz w:val="18"/>
          </w:rPr>
          <m:t>W(null)=0</m:t>
        </m:r>
      </m:oMath>
      <w:r>
        <w:rPr>
          <w:rFonts w:ascii="Times New Roman" w:hAnsi="Times New Roman" w:eastAsia="宋体" w:cs="Times New Roman"/>
          <w:sz w:val="18"/>
          <w:szCs w:val="18"/>
        </w:rPr>
        <w:t xml:space="preserve">, </w:t>
      </w:r>
      <m:oMath>
        <w:commentRangeStart w:id="2"/>
        <m:r>
          <w:rPr>
            <w:rFonts w:ascii="Cambria Math" w:hAnsi="Cambria Math" w:cs="Times New Roman"/>
            <w:sz w:val="18"/>
          </w:rPr>
          <m:t>W(</m:t>
        </m:r>
        <m:sSub>
          <m:sSubPr>
            <m:ctrlPr>
              <w:rPr>
                <w:rFonts w:ascii="Cambria Math" w:hAnsi="Cambria Math" w:cs="Times New Roman"/>
                <w:sz w:val="18"/>
              </w:rPr>
            </m:ctrlPr>
          </m:sSubPr>
          <m:e>
            <m:r>
              <w:rPr>
                <w:rFonts w:ascii="Cambria Math" w:hAnsi="Cambria Math" w:cs="Times New Roman"/>
                <w:sz w:val="18"/>
              </w:rPr>
              <m:t>A</m:t>
            </m:r>
            <m:ctrlPr>
              <w:rPr>
                <w:rFonts w:ascii="Cambria Math" w:hAnsi="Cambria Math" w:cs="Times New Roman"/>
                <w:sz w:val="18"/>
              </w:rPr>
            </m:ctrlPr>
          </m:e>
          <m:sub>
            <m:r>
              <w:rPr>
                <w:rFonts w:ascii="Cambria Math" w:hAnsi="Cambria Math" w:cs="Times New Roman"/>
                <w:sz w:val="18"/>
              </w:rPr>
              <m:t>i</m:t>
            </m:r>
            <m:ctrlPr>
              <w:rPr>
                <w:rFonts w:ascii="Cambria Math" w:hAnsi="Cambria Math" w:cs="Times New Roman"/>
                <w:sz w:val="18"/>
              </w:rPr>
            </m:ctrlPr>
          </m:sub>
        </m:sSub>
        <m:r>
          <w:rPr>
            <w:rFonts w:ascii="Cambria Math" w:hAnsi="Cambria Math" w:cs="Times New Roman"/>
            <w:sz w:val="18"/>
          </w:rPr>
          <m:t>)=W(</m:t>
        </m:r>
        <m:sSup>
          <m:sSupPr>
            <m:ctrlPr>
              <w:rPr>
                <w:rFonts w:ascii="Cambria Math" w:hAnsi="Cambria Math" w:cs="Times New Roman"/>
                <w:sz w:val="18"/>
              </w:rPr>
            </m:ctrlPr>
          </m:sSupPr>
          <m:e>
            <m:r>
              <w:rPr>
                <w:rFonts w:ascii="Cambria Math" w:hAnsi="Cambria Math" w:cs="Times New Roman"/>
                <w:sz w:val="18"/>
              </w:rPr>
              <m:t>C</m:t>
            </m:r>
            <m:ctrlPr>
              <w:rPr>
                <w:rFonts w:ascii="Cambria Math" w:hAnsi="Cambria Math" w:cs="Times New Roman"/>
                <w:sz w:val="18"/>
              </w:rPr>
            </m:ctrlPr>
          </m:e>
          <m:sup>
            <m:r>
              <w:rPr>
                <w:rFonts w:ascii="Cambria Math" w:hAnsi="Cambria Math" w:cs="Times New Roman"/>
                <w:sz w:val="18"/>
              </w:rPr>
              <m:t>n</m:t>
            </m:r>
            <m:ctrlPr>
              <w:rPr>
                <w:rFonts w:ascii="Cambria Math" w:hAnsi="Cambria Math" w:cs="Times New Roman"/>
                <w:sz w:val="18"/>
              </w:rPr>
            </m:ctrlPr>
          </m:sup>
        </m:sSup>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A</m:t>
            </m:r>
            <m:ctrlPr>
              <w:rPr>
                <w:rFonts w:ascii="Cambria Math" w:hAnsi="Cambria Math" w:cs="Times New Roman"/>
                <w:sz w:val="18"/>
              </w:rPr>
            </m:ctrlPr>
          </m:e>
          <m:sub>
            <m:r>
              <w:rPr>
                <w:rFonts w:ascii="Cambria Math" w:hAnsi="Cambria Math" w:cs="Times New Roman"/>
                <w:sz w:val="18"/>
              </w:rPr>
              <m:t>i</m:t>
            </m:r>
            <m:ctrlPr>
              <w:rPr>
                <w:rFonts w:ascii="Cambria Math" w:hAnsi="Cambria Math" w:cs="Times New Roman"/>
                <w:sz w:val="18"/>
              </w:rPr>
            </m:ctrlPr>
          </m:sub>
        </m:sSub>
        <m:r>
          <w:rPr>
            <w:rFonts w:ascii="Cambria Math" w:hAnsi="Cambria Math" w:cs="Times New Roman"/>
            <w:sz w:val="18"/>
          </w:rPr>
          <m:t>))+n</m:t>
        </m:r>
        <w:commentRangeEnd w:id="2"/>
      </m:oMath>
      <w:r>
        <w:commentReference w:id="2"/>
      </w:r>
    </w:p>
    <w:p>
      <w:pPr>
        <w:ind w:firstLine="420"/>
        <w:rPr>
          <w:rFonts w:ascii="Times New Roman" w:hAnsi="Times New Roman" w:eastAsia="宋体" w:cs="Times New Roman"/>
          <w:sz w:val="18"/>
        </w:rPr>
      </w:pPr>
      <w:r>
        <w:rPr>
          <w:rFonts w:ascii="Times New Roman" w:hAnsi="Times New Roman" w:eastAsia="宋体" w:cs="Times New Roman"/>
          <w:sz w:val="18"/>
          <w:szCs w:val="18"/>
        </w:rPr>
        <w:t>设</w:t>
      </w:r>
      <m:oMath>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A</m:t>
            </m:r>
            <m:ctrlPr>
              <w:rPr>
                <w:rFonts w:ascii="Cambria Math" w:hAnsi="Cambria Math" w:cs="Times New Roman"/>
                <w:sz w:val="18"/>
              </w:rPr>
            </m:ctrlPr>
          </m:e>
          <m:sub>
            <m:r>
              <w:rPr>
                <w:rFonts w:ascii="Cambria Math" w:hAnsi="Cambria Math" w:cs="Times New Roman"/>
                <w:sz w:val="18"/>
              </w:rPr>
              <m:t>i</m:t>
            </m:r>
            <m:ctrlPr>
              <w:rPr>
                <w:rFonts w:ascii="Cambria Math" w:hAnsi="Cambria Math" w:cs="Times New Roman"/>
                <w:sz w:val="18"/>
              </w:rPr>
            </m:ctrlPr>
          </m:sub>
        </m:sSub>
        <m:r>
          <w:rPr>
            <w:rFonts w:ascii="Cambria Math" w:hAnsi="Cambria Math" w:cs="Times New Roman"/>
            <w:sz w:val="18"/>
          </w:rPr>
          <m:t>}</m:t>
        </m:r>
      </m:oMath>
      <w:r>
        <w:rPr>
          <w:rFonts w:ascii="Times New Roman" w:hAnsi="Times New Roman" w:eastAsia="宋体" w:cs="Times New Roman"/>
          <w:sz w:val="18"/>
          <w:szCs w:val="18"/>
        </w:rPr>
        <w:t>为某APP调用的敏感API集，</w:t>
      </w:r>
      <m:oMath>
        <m:r>
          <w:rPr>
            <w:rFonts w:ascii="Cambria Math" w:hAnsi="Cambria Math" w:cs="Times New Roman"/>
            <w:sz w:val="18"/>
          </w:rPr>
          <m:t>n</m:t>
        </m:r>
      </m:oMath>
      <w:r>
        <w:rPr>
          <w:rFonts w:ascii="Times New Roman" w:hAnsi="Times New Roman" w:eastAsia="宋体" w:cs="Times New Roman"/>
          <w:sz w:val="18"/>
          <w:szCs w:val="18"/>
        </w:rPr>
        <w:t>为该集大小，定义</w:t>
      </w:r>
    </w:p>
    <w:p>
      <w:pPr>
        <w:rPr>
          <w:rFonts w:ascii="Times New Roman" w:hAnsi="Times New Roman" w:eastAsia="宋体" w:cs="Times New Roman"/>
          <w:sz w:val="18"/>
        </w:rPr>
      </w:pPr>
      <w:commentRangeStart w:id="3"/>
      <m:oMathPara>
        <m:oMath>
          <m:r>
            <w:rPr>
              <w:rFonts w:ascii="Cambria Math" w:hAnsi="Cambria Math" w:cs="Times New Roman"/>
              <w:sz w:val="18"/>
            </w:rPr>
            <m:t>V=</m:t>
          </m:r>
          <m:f>
            <m:fPr>
              <m:ctrlPr>
                <w:rPr>
                  <w:rFonts w:ascii="Cambria Math" w:hAnsi="Cambria Math" w:cs="Times New Roman"/>
                  <w:i/>
                  <w:sz w:val="18"/>
                </w:rPr>
              </m:ctrlPr>
            </m:fPr>
            <m:num>
              <m:nary>
                <m:naryPr>
                  <m:chr m:val="∑"/>
                  <m:limLoc m:val="undOvr"/>
                  <m:ctrlPr>
                    <w:rPr>
                      <w:rFonts w:ascii="Cambria Math" w:hAnsi="Cambria Math" w:cs="Times New Roman"/>
                      <w:i/>
                      <w:sz w:val="18"/>
                    </w:rPr>
                  </m:ctrlPr>
                </m:naryPr>
                <m:sub>
                  <m:r>
                    <w:rPr>
                      <w:rFonts w:ascii="Cambria Math" w:hAnsi="Cambria Math" w:cs="Times New Roman"/>
                      <w:sz w:val="18"/>
                    </w:rPr>
                    <m:t>i=1</m:t>
                  </m:r>
                  <m:ctrlPr>
                    <w:rPr>
                      <w:rFonts w:ascii="Cambria Math" w:hAnsi="Cambria Math" w:cs="Times New Roman"/>
                      <w:i/>
                      <w:sz w:val="18"/>
                    </w:rPr>
                  </m:ctrlPr>
                </m:sub>
                <m:sup>
                  <m:r>
                    <w:rPr>
                      <w:rFonts w:ascii="Cambria Math" w:hAnsi="Cambria Math" w:cs="Times New Roman"/>
                      <w:sz w:val="18"/>
                    </w:rPr>
                    <m:t>n</m:t>
                  </m:r>
                  <m:ctrlPr>
                    <w:rPr>
                      <w:rFonts w:ascii="Cambria Math" w:hAnsi="Cambria Math" w:cs="Times New Roman"/>
                      <w:i/>
                      <w:sz w:val="18"/>
                    </w:rPr>
                  </m:ctrlPr>
                </m:sup>
                <m:e>
                  <m:r>
                    <w:rPr>
                      <w:rFonts w:ascii="Cambria Math" w:hAnsi="Cambria Math" w:cs="Times New Roman"/>
                      <w:sz w:val="18"/>
                    </w:rPr>
                    <m:t>[</m:t>
                  </m:r>
                  <m:ctrlPr>
                    <w:rPr>
                      <w:rFonts w:ascii="Cambria Math" w:hAnsi="Cambria Math" w:cs="Times New Roman"/>
                      <w:i/>
                      <w:sz w:val="18"/>
                    </w:rPr>
                  </m:ctrlPr>
                </m:e>
              </m:nary>
              <m:r>
                <w:rPr>
                  <w:rFonts w:ascii="Cambria Math" w:hAnsi="Cambria Math" w:cs="Times New Roman"/>
                  <w:sz w:val="18"/>
                </w:rPr>
                <m:t>P(</m:t>
              </m:r>
              <m:sSub>
                <m:sSubPr>
                  <m:ctrlPr>
                    <w:rPr>
                      <w:rFonts w:ascii="Cambria Math" w:hAnsi="Cambria Math" w:cs="Times New Roman"/>
                      <w:i/>
                      <w:sz w:val="18"/>
                    </w:rPr>
                  </m:ctrlPr>
                </m:sSubPr>
                <m:e>
                  <m:r>
                    <w:rPr>
                      <w:rFonts w:ascii="Cambria Math" w:hAnsi="Cambria Math" w:cs="Times New Roman"/>
                      <w:sz w:val="18"/>
                    </w:rPr>
                    <m:t>A</m:t>
                  </m:r>
                  <m:ctrlPr>
                    <w:rPr>
                      <w:rFonts w:ascii="Cambria Math" w:hAnsi="Cambria Math" w:cs="Times New Roman"/>
                      <w:i/>
                      <w:sz w:val="18"/>
                    </w:rPr>
                  </m:ctrlPr>
                </m:e>
                <m:sub>
                  <m:r>
                    <w:rPr>
                      <w:rFonts w:ascii="Cambria Math" w:hAnsi="Cambria Math" w:cs="Times New Roman"/>
                      <w:sz w:val="18"/>
                    </w:rPr>
                    <m:t>i</m:t>
                  </m:r>
                  <m:ctrlPr>
                    <w:rPr>
                      <w:rFonts w:ascii="Cambria Math" w:hAnsi="Cambria Math" w:cs="Times New Roman"/>
                      <w:i/>
                      <w:sz w:val="18"/>
                    </w:rPr>
                  </m:ctrlPr>
                </m:sub>
              </m:sSub>
              <m:r>
                <w:rPr>
                  <w:rFonts w:ascii="Cambria Math" w:hAnsi="Cambria Math" w:cs="Times New Roman"/>
                  <w:sz w:val="18"/>
                </w:rPr>
                <m:t>)·W(</m:t>
              </m:r>
              <m:sSub>
                <m:sSubPr>
                  <m:ctrlPr>
                    <w:rPr>
                      <w:rFonts w:ascii="Cambria Math" w:hAnsi="Cambria Math" w:cs="Times New Roman"/>
                      <w:i/>
                      <w:sz w:val="18"/>
                    </w:rPr>
                  </m:ctrlPr>
                </m:sSubPr>
                <m:e>
                  <m:r>
                    <w:rPr>
                      <w:rFonts w:ascii="Cambria Math" w:hAnsi="Cambria Math" w:cs="Times New Roman"/>
                      <w:sz w:val="18"/>
                    </w:rPr>
                    <m:t>A</m:t>
                  </m:r>
                  <m:ctrlPr>
                    <w:rPr>
                      <w:rFonts w:ascii="Cambria Math" w:hAnsi="Cambria Math" w:cs="Times New Roman"/>
                      <w:i/>
                      <w:sz w:val="18"/>
                    </w:rPr>
                  </m:ctrlPr>
                </m:e>
                <m:sub>
                  <m:r>
                    <w:rPr>
                      <w:rFonts w:ascii="Cambria Math" w:hAnsi="Cambria Math" w:cs="Times New Roman"/>
                      <w:sz w:val="18"/>
                    </w:rPr>
                    <m:t>i</m:t>
                  </m:r>
                  <m:ctrlPr>
                    <w:rPr>
                      <w:rFonts w:ascii="Cambria Math" w:hAnsi="Cambria Math" w:cs="Times New Roman"/>
                      <w:i/>
                      <w:sz w:val="18"/>
                    </w:rPr>
                  </m:ctrlPr>
                </m:sub>
              </m:sSub>
              <m:r>
                <w:rPr>
                  <w:rFonts w:ascii="Cambria Math" w:hAnsi="Cambria Math" w:cs="Times New Roman"/>
                  <w:sz w:val="18"/>
                </w:rPr>
                <m:t>)]</m:t>
              </m:r>
              <m:ctrlPr>
                <w:rPr>
                  <w:rFonts w:ascii="Cambria Math" w:hAnsi="Cambria Math" w:cs="Times New Roman"/>
                  <w:i/>
                  <w:sz w:val="18"/>
                </w:rPr>
              </m:ctrlPr>
            </m:num>
            <m:den>
              <m:r>
                <w:rPr>
                  <w:rFonts w:ascii="Cambria Math" w:hAnsi="Cambria Math" w:cs="Times New Roman"/>
                  <w:sz w:val="18"/>
                </w:rPr>
                <m:t>n</m:t>
              </m:r>
              <w:commentRangeEnd w:id="3"/>
              <m:r>
                <w:commentReference w:id="3"/>
              </m:r>
              <m:ctrlPr>
                <w:rPr>
                  <w:rFonts w:ascii="Cambria Math" w:hAnsi="Cambria Math" w:cs="Times New Roman"/>
                  <w:i/>
                  <w:sz w:val="18"/>
                </w:rPr>
              </m:ctrlPr>
            </m:den>
          </m:f>
        </m:oMath>
      </m:oMathPara>
    </w:p>
    <w:p>
      <w:pPr>
        <w:pStyle w:val="11"/>
        <w:rPr>
          <w:rFonts w:ascii="Times New Roman" w:hAnsi="Times New Roman" w:eastAsia="宋体" w:cs="Times New Roman"/>
          <w:sz w:val="18"/>
          <w:szCs w:val="18"/>
          <w:lang w:eastAsia="zh-CN"/>
        </w:rPr>
      </w:pPr>
      <w:r>
        <w:rPr>
          <w:rFonts w:ascii="Times New Roman" w:hAnsi="Times New Roman" w:eastAsia="宋体" w:cs="Times New Roman"/>
          <w:sz w:val="18"/>
          <w:lang w:eastAsia="zh-CN"/>
        </w:rPr>
        <w:t>为该应用的带权恶意系数，</w:t>
      </w:r>
      <w:r>
        <w:rPr>
          <w:rFonts w:ascii="Times New Roman" w:hAnsi="Times New Roman" w:eastAsia="宋体" w:cs="Times New Roman"/>
          <w:sz w:val="18"/>
          <w:szCs w:val="18"/>
          <w:lang w:eastAsia="zh-CN"/>
        </w:rPr>
        <w:t>若</w:t>
      </w:r>
      <m:oMath>
        <m:r>
          <w:rPr>
            <w:rFonts w:ascii="Cambria Math" w:hAnsi="Cambria Math" w:cs="Times New Roman"/>
            <w:sz w:val="18"/>
            <w:lang w:eastAsia="zh-CN"/>
          </w:rPr>
          <m:t>V&gt;1</m:t>
        </m:r>
      </m:oMath>
      <w:r>
        <w:rPr>
          <w:rFonts w:ascii="Times New Roman" w:hAnsi="Times New Roman" w:eastAsia="宋体" w:cs="Times New Roman"/>
          <w:sz w:val="18"/>
          <w:szCs w:val="18"/>
          <w:lang w:eastAsia="zh-CN"/>
        </w:rPr>
        <w:t>，则判定该应用为恶意软件。</w:t>
      </w:r>
    </w:p>
    <w:p>
      <w:pPr>
        <w:rPr>
          <w:rFonts w:ascii="Times New Roman" w:hAnsi="Times New Roman" w:eastAsia="宋体" w:cs="Times New Roman"/>
          <w:sz w:val="18"/>
          <w:szCs w:val="18"/>
        </w:rPr>
      </w:pPr>
      <w:r>
        <w:rPr>
          <w:rFonts w:hint="eastAsia" w:ascii="Times New Roman" w:hAnsi="Times New Roman" w:eastAsia="宋体" w:cs="Times New Roman"/>
          <w:sz w:val="18"/>
          <w:szCs w:val="18"/>
        </w:rPr>
        <w:t>2</w:t>
      </w:r>
      <w:r>
        <w:rPr>
          <w:rFonts w:ascii="Times New Roman" w:hAnsi="Times New Roman" w:eastAsia="宋体" w:cs="Times New Roman"/>
          <w:sz w:val="18"/>
          <w:szCs w:val="18"/>
        </w:rPr>
        <w:t>) 若</w:t>
      </w:r>
      <w:r>
        <w:rPr>
          <w:rFonts w:hint="eastAsia" w:ascii="Times New Roman" w:hAnsi="Times New Roman" w:eastAsia="宋体" w:cs="Times New Roman"/>
          <w:sz w:val="18"/>
          <w:szCs w:val="18"/>
        </w:rPr>
        <w:t>匹配到恶意行为特征API集</w:t>
      </w:r>
      <w:r>
        <w:rPr>
          <w:rFonts w:ascii="Times New Roman" w:hAnsi="Times New Roman" w:eastAsia="宋体" w:cs="Times New Roman"/>
          <w:sz w:val="18"/>
          <w:szCs w:val="18"/>
        </w:rPr>
        <w:t>：</w:t>
      </w:r>
    </w:p>
    <w:p>
      <w:pPr>
        <w:ind w:firstLine="284"/>
        <w:rPr>
          <w:rFonts w:ascii="Times New Roman" w:hAnsi="Times New Roman" w:eastAsia="宋体" w:cs="Times New Roman"/>
          <w:sz w:val="18"/>
          <w:szCs w:val="18"/>
        </w:rPr>
      </w:pPr>
      <w:r>
        <w:rPr>
          <w:rFonts w:ascii="Times New Roman" w:hAnsi="Times New Roman" w:eastAsia="宋体" w:cs="Times New Roman"/>
          <w:sz w:val="18"/>
          <w:szCs w:val="18"/>
        </w:rPr>
        <w:t>定义</w:t>
      </w:r>
      <m:oMath>
        <m:r>
          <w:rPr>
            <w:rFonts w:ascii="Cambria Math" w:hAnsi="Cambria Math" w:cs="Times New Roman"/>
            <w:sz w:val="18"/>
            <w:szCs w:val="18"/>
          </w:rPr>
          <m:t>{</m:t>
        </m:r>
        <m:sSub>
          <m:sSubPr>
            <m:ctrlPr>
              <w:rPr>
                <w:rFonts w:ascii="Cambria Math" w:hAnsi="Cambria Math" w:cs="Times New Roman"/>
                <w:sz w:val="18"/>
                <w:szCs w:val="18"/>
              </w:rPr>
            </m:ctrlPr>
          </m:sSubPr>
          <m:e>
            <m:r>
              <w:rPr>
                <w:rFonts w:ascii="Cambria Math" w:hAnsi="Cambria Math" w:cs="Times New Roman"/>
                <w:sz w:val="18"/>
                <w:szCs w:val="18"/>
              </w:rPr>
              <m:t>D</m:t>
            </m:r>
            <m:ctrlPr>
              <w:rPr>
                <w:rFonts w:ascii="Cambria Math" w:hAnsi="Cambria Math" w:cs="Times New Roman"/>
                <w:sz w:val="18"/>
                <w:szCs w:val="18"/>
              </w:rPr>
            </m:ctrlPr>
          </m:e>
          <m:sub>
            <m:r>
              <w:rPr>
                <w:rFonts w:ascii="Cambria Math" w:hAnsi="Cambria Math" w:cs="Times New Roman"/>
                <w:sz w:val="18"/>
                <w:szCs w:val="18"/>
              </w:rPr>
              <m:t>i</m:t>
            </m:r>
            <m:ctrlPr>
              <w:rPr>
                <w:rFonts w:ascii="Cambria Math" w:hAnsi="Cambria Math" w:cs="Times New Roman"/>
                <w:sz w:val="18"/>
                <w:szCs w:val="18"/>
              </w:rPr>
            </m:ctrlPr>
          </m:sub>
        </m:sSub>
        <m:r>
          <w:rPr>
            <w:rFonts w:ascii="Cambria Math" w:hAnsi="Cambria Math" w:cs="Times New Roman"/>
            <w:sz w:val="18"/>
            <w:szCs w:val="18"/>
          </w:rPr>
          <m:t>}</m:t>
        </m:r>
      </m:oMath>
      <w:r>
        <w:rPr>
          <w:rFonts w:ascii="Times New Roman" w:hAnsi="Times New Roman" w:eastAsia="宋体" w:cs="Times New Roman"/>
          <w:sz w:val="18"/>
          <w:szCs w:val="18"/>
        </w:rPr>
        <w:t>为</w:t>
      </w:r>
      <m:oMath>
        <m:r>
          <w:rPr>
            <w:rFonts w:ascii="Cambria Math" w:hAnsi="Cambria Math" w:cs="Times New Roman"/>
            <w:sz w:val="18"/>
            <w:szCs w:val="18"/>
          </w:rPr>
          <m:t>{</m:t>
        </m:r>
        <m:sSub>
          <m:sSubPr>
            <m:ctrlPr>
              <w:rPr>
                <w:rFonts w:ascii="Cambria Math" w:hAnsi="Cambria Math" w:cs="Times New Roman"/>
                <w:sz w:val="18"/>
                <w:szCs w:val="18"/>
              </w:rPr>
            </m:ctrlPr>
          </m:sSubPr>
          <m:e>
            <m:r>
              <w:rPr>
                <w:rFonts w:ascii="Cambria Math" w:hAnsi="Cambria Math" w:cs="Times New Roman"/>
                <w:sz w:val="18"/>
                <w:szCs w:val="18"/>
              </w:rPr>
              <m:t>A</m:t>
            </m:r>
            <m:ctrlPr>
              <w:rPr>
                <w:rFonts w:ascii="Cambria Math" w:hAnsi="Cambria Math" w:cs="Times New Roman"/>
                <w:sz w:val="18"/>
                <w:szCs w:val="18"/>
              </w:rPr>
            </m:ctrlPr>
          </m:e>
          <m:sub>
            <m:r>
              <w:rPr>
                <w:rFonts w:ascii="Cambria Math" w:hAnsi="Cambria Math" w:cs="Times New Roman"/>
                <w:sz w:val="18"/>
                <w:szCs w:val="18"/>
              </w:rPr>
              <m:t>i</m:t>
            </m:r>
            <m:ctrlPr>
              <w:rPr>
                <w:rFonts w:ascii="Cambria Math" w:hAnsi="Cambria Math" w:cs="Times New Roman"/>
                <w:sz w:val="18"/>
                <w:szCs w:val="18"/>
              </w:rPr>
            </m:ctrlPr>
          </m:sub>
        </m:sSub>
        <m:r>
          <w:rPr>
            <w:rFonts w:ascii="Cambria Math" w:hAnsi="Cambria Math" w:cs="Times New Roman"/>
            <w:sz w:val="18"/>
            <w:szCs w:val="18"/>
          </w:rPr>
          <m:t>}</m:t>
        </m:r>
      </m:oMath>
      <w:r>
        <w:rPr>
          <w:rFonts w:ascii="Times New Roman" w:hAnsi="Times New Roman" w:eastAsia="宋体" w:cs="Times New Roman"/>
          <w:sz w:val="18"/>
          <w:szCs w:val="18"/>
        </w:rPr>
        <w:t>被调用的时间集，定义</w:t>
      </w:r>
    </w:p>
    <w:p>
      <w:pPr>
        <w:ind w:firstLine="284"/>
        <w:rPr>
          <w:rFonts w:ascii="Times New Roman" w:hAnsi="Times New Roman" w:eastAsia="宋体" w:cs="Times New Roman"/>
          <w:sz w:val="18"/>
          <w:szCs w:val="18"/>
        </w:rPr>
      </w:pPr>
      <m:oMathPara>
        <m:oMath>
          <m:r>
            <w:rPr>
              <w:rFonts w:ascii="Cambria Math" w:hAnsi="Cambria Math" w:cs="Times New Roman"/>
              <w:sz w:val="18"/>
              <w:szCs w:val="18"/>
            </w:rPr>
            <m:t>t(</m:t>
          </m:r>
          <m:sSub>
            <m:sSubPr>
              <m:ctrlPr>
                <w:rPr>
                  <w:rFonts w:ascii="Cambria Math" w:hAnsi="Cambria Math" w:cs="Times New Roman"/>
                  <w:sz w:val="18"/>
                  <w:szCs w:val="18"/>
                </w:rPr>
              </m:ctrlPr>
            </m:sSubPr>
            <m:e>
              <m:r>
                <w:rPr>
                  <w:rFonts w:ascii="Cambria Math" w:hAnsi="Cambria Math" w:cs="Times New Roman"/>
                  <w:sz w:val="18"/>
                  <w:szCs w:val="18"/>
                </w:rPr>
                <m:t>A</m:t>
              </m:r>
              <m:ctrlPr>
                <w:rPr>
                  <w:rFonts w:ascii="Cambria Math" w:hAnsi="Cambria Math" w:cs="Times New Roman"/>
                  <w:sz w:val="18"/>
                  <w:szCs w:val="18"/>
                </w:rPr>
              </m:ctrlPr>
            </m:e>
            <m:sub>
              <m:r>
                <w:rPr>
                  <w:rFonts w:ascii="Cambria Math" w:hAnsi="Cambria Math" w:cs="Times New Roman"/>
                  <w:sz w:val="18"/>
                  <w:szCs w:val="18"/>
                </w:rPr>
                <m:t>i</m:t>
              </m:r>
              <m:ctrlPr>
                <w:rPr>
                  <w:rFonts w:ascii="Cambria Math" w:hAnsi="Cambria Math" w:cs="Times New Roman"/>
                  <w:sz w:val="18"/>
                  <w:szCs w:val="18"/>
                </w:rPr>
              </m:ctrlPr>
            </m:sub>
          </m:sSub>
          <m:r>
            <w:rPr>
              <w:rFonts w:ascii="Cambria Math" w:hAnsi="Cambria Math" w:cs="Times New Roman"/>
              <w:sz w:val="18"/>
              <w:szCs w:val="18"/>
            </w:rPr>
            <m:t>,</m:t>
          </m:r>
          <m:sSub>
            <m:sSubPr>
              <m:ctrlPr>
                <w:rPr>
                  <w:rFonts w:ascii="Cambria Math" w:hAnsi="Cambria Math" w:cs="Times New Roman"/>
                  <w:sz w:val="18"/>
                  <w:szCs w:val="18"/>
                </w:rPr>
              </m:ctrlPr>
            </m:sSubPr>
            <m:e>
              <m:r>
                <w:rPr>
                  <w:rFonts w:ascii="Cambria Math" w:hAnsi="Cambria Math" w:cs="Times New Roman"/>
                  <w:sz w:val="18"/>
                  <w:szCs w:val="18"/>
                </w:rPr>
                <m:t>A</m:t>
              </m:r>
              <m:ctrlPr>
                <w:rPr>
                  <w:rFonts w:ascii="Cambria Math" w:hAnsi="Cambria Math" w:cs="Times New Roman"/>
                  <w:sz w:val="18"/>
                  <w:szCs w:val="18"/>
                </w:rPr>
              </m:ctrlPr>
            </m:e>
            <m:sub>
              <m:r>
                <w:rPr>
                  <w:rFonts w:ascii="Cambria Math" w:hAnsi="Cambria Math" w:cs="Times New Roman"/>
                  <w:sz w:val="18"/>
                  <w:szCs w:val="18"/>
                </w:rPr>
                <m:t>j</m:t>
              </m:r>
              <m:ctrlPr>
                <w:rPr>
                  <w:rFonts w:ascii="Cambria Math" w:hAnsi="Cambria Math" w:cs="Times New Roman"/>
                  <w:sz w:val="18"/>
                  <w:szCs w:val="18"/>
                </w:rPr>
              </m:ctrlPr>
            </m:sub>
          </m:sSub>
          <m:r>
            <w:rPr>
              <w:rFonts w:ascii="Cambria Math" w:hAnsi="Cambria Math" w:cs="Times New Roman"/>
              <w:sz w:val="18"/>
              <w:szCs w:val="18"/>
            </w:rPr>
            <m:t>)=|</m:t>
          </m:r>
          <m:sSub>
            <m:sSubPr>
              <m:ctrlPr>
                <w:rPr>
                  <w:rFonts w:ascii="Cambria Math" w:hAnsi="Cambria Math" w:cs="Times New Roman"/>
                  <w:sz w:val="18"/>
                  <w:szCs w:val="18"/>
                </w:rPr>
              </m:ctrlPr>
            </m:sSubPr>
            <m:e>
              <m:r>
                <w:rPr>
                  <w:rFonts w:ascii="Cambria Math" w:hAnsi="Cambria Math" w:cs="Times New Roman"/>
                  <w:sz w:val="18"/>
                  <w:szCs w:val="18"/>
                </w:rPr>
                <m:t>D</m:t>
              </m:r>
              <m:ctrlPr>
                <w:rPr>
                  <w:rFonts w:ascii="Cambria Math" w:hAnsi="Cambria Math" w:cs="Times New Roman"/>
                  <w:sz w:val="18"/>
                  <w:szCs w:val="18"/>
                </w:rPr>
              </m:ctrlPr>
            </m:e>
            <m:sub>
              <m:r>
                <w:rPr>
                  <w:rFonts w:ascii="Cambria Math" w:hAnsi="Cambria Math" w:cs="Times New Roman"/>
                  <w:sz w:val="18"/>
                  <w:szCs w:val="18"/>
                </w:rPr>
                <m:t>i</m:t>
              </m:r>
              <m:ctrlPr>
                <w:rPr>
                  <w:rFonts w:ascii="Cambria Math" w:hAnsi="Cambria Math" w:cs="Times New Roman"/>
                  <w:sz w:val="18"/>
                  <w:szCs w:val="18"/>
                </w:rPr>
              </m:ctrlPr>
            </m:sub>
          </m:sSub>
          <m:r>
            <w:rPr>
              <w:rFonts w:ascii="Cambria Math" w:hAnsi="Cambria Math" w:cs="Times New Roman"/>
              <w:sz w:val="18"/>
              <w:szCs w:val="18"/>
            </w:rPr>
            <m:t>-</m:t>
          </m:r>
          <m:sSub>
            <m:sSubPr>
              <m:ctrlPr>
                <w:rPr>
                  <w:rFonts w:ascii="Cambria Math" w:hAnsi="Cambria Math" w:cs="Times New Roman"/>
                  <w:sz w:val="18"/>
                  <w:szCs w:val="18"/>
                </w:rPr>
              </m:ctrlPr>
            </m:sSubPr>
            <m:e>
              <m:r>
                <w:rPr>
                  <w:rFonts w:ascii="Cambria Math" w:hAnsi="Cambria Math" w:cs="Times New Roman"/>
                  <w:sz w:val="18"/>
                  <w:szCs w:val="18"/>
                </w:rPr>
                <m:t>D</m:t>
              </m:r>
              <m:ctrlPr>
                <w:rPr>
                  <w:rFonts w:ascii="Cambria Math" w:hAnsi="Cambria Math" w:cs="Times New Roman"/>
                  <w:sz w:val="18"/>
                  <w:szCs w:val="18"/>
                </w:rPr>
              </m:ctrlPr>
            </m:e>
            <m:sub>
              <m:r>
                <w:rPr>
                  <w:rFonts w:ascii="Cambria Math" w:hAnsi="Cambria Math" w:cs="Times New Roman"/>
                  <w:sz w:val="18"/>
                  <w:szCs w:val="18"/>
                </w:rPr>
                <m:t>j</m:t>
              </m:r>
              <m:ctrlPr>
                <w:rPr>
                  <w:rFonts w:ascii="Cambria Math" w:hAnsi="Cambria Math" w:cs="Times New Roman"/>
                  <w:sz w:val="18"/>
                  <w:szCs w:val="18"/>
                </w:rPr>
              </m:ctrlPr>
            </m:sub>
          </m:sSub>
          <m:r>
            <w:rPr>
              <w:rFonts w:ascii="Cambria Math" w:hAnsi="Cambria Math" w:cs="Times New Roman"/>
              <w:sz w:val="18"/>
              <w:szCs w:val="18"/>
            </w:rPr>
            <m:t>|</m:t>
          </m:r>
        </m:oMath>
      </m:oMathPara>
    </w:p>
    <w:p>
      <w:pPr>
        <w:rPr>
          <w:rFonts w:ascii="Times New Roman" w:hAnsi="Times New Roman" w:eastAsia="宋体" w:cs="Times New Roman"/>
          <w:sz w:val="18"/>
          <w:szCs w:val="18"/>
        </w:rPr>
      </w:pPr>
      <w:r>
        <w:rPr>
          <w:rFonts w:ascii="Times New Roman" w:hAnsi="Times New Roman" w:eastAsia="宋体" w:cs="Times New Roman"/>
          <w:sz w:val="18"/>
          <w:szCs w:val="18"/>
        </w:rPr>
        <w:t>为</w:t>
      </w:r>
      <m:oMath>
        <m:sSub>
          <m:sSubPr>
            <m:ctrlPr>
              <w:rPr>
                <w:rFonts w:ascii="Cambria Math" w:hAnsi="Cambria Math" w:cs="Times New Roman"/>
                <w:sz w:val="18"/>
                <w:szCs w:val="18"/>
              </w:rPr>
            </m:ctrlPr>
          </m:sSubPr>
          <m:e>
            <m:r>
              <w:rPr>
                <w:rFonts w:ascii="Cambria Math" w:hAnsi="Cambria Math" w:cs="Times New Roman"/>
                <w:sz w:val="18"/>
                <w:szCs w:val="18"/>
              </w:rPr>
              <m:t>A</m:t>
            </m:r>
            <m:ctrlPr>
              <w:rPr>
                <w:rFonts w:ascii="Cambria Math" w:hAnsi="Cambria Math" w:cs="Times New Roman"/>
                <w:sz w:val="18"/>
                <w:szCs w:val="18"/>
              </w:rPr>
            </m:ctrlPr>
          </m:e>
          <m:sub>
            <m:r>
              <w:rPr>
                <w:rFonts w:ascii="Cambria Math" w:hAnsi="Cambria Math" w:cs="Times New Roman"/>
                <w:sz w:val="18"/>
                <w:szCs w:val="18"/>
              </w:rPr>
              <m:t>i</m:t>
            </m:r>
            <m:ctrlPr>
              <w:rPr>
                <w:rFonts w:ascii="Cambria Math" w:hAnsi="Cambria Math" w:cs="Times New Roman"/>
                <w:sz w:val="18"/>
                <w:szCs w:val="18"/>
              </w:rPr>
            </m:ctrlPr>
          </m:sub>
        </m:sSub>
        <m:r>
          <w:rPr>
            <w:rFonts w:ascii="Cambria Math" w:hAnsi="Cambria Math" w:cs="Times New Roman"/>
            <w:sz w:val="18"/>
            <w:szCs w:val="18"/>
          </w:rPr>
          <m:t>,</m:t>
        </m:r>
        <m:sSub>
          <m:sSubPr>
            <m:ctrlPr>
              <w:rPr>
                <w:rFonts w:ascii="Cambria Math" w:hAnsi="Cambria Math" w:cs="Times New Roman"/>
                <w:sz w:val="18"/>
                <w:szCs w:val="18"/>
              </w:rPr>
            </m:ctrlPr>
          </m:sSubPr>
          <m:e>
            <m:r>
              <w:rPr>
                <w:rFonts w:ascii="Cambria Math" w:hAnsi="Cambria Math" w:cs="Times New Roman"/>
                <w:sz w:val="18"/>
                <w:szCs w:val="18"/>
              </w:rPr>
              <m:t>A</m:t>
            </m:r>
            <m:ctrlPr>
              <w:rPr>
                <w:rFonts w:ascii="Cambria Math" w:hAnsi="Cambria Math" w:cs="Times New Roman"/>
                <w:sz w:val="18"/>
                <w:szCs w:val="18"/>
              </w:rPr>
            </m:ctrlPr>
          </m:e>
          <m:sub>
            <m:r>
              <w:rPr>
                <w:rFonts w:ascii="Cambria Math" w:hAnsi="Cambria Math" w:cs="Times New Roman"/>
                <w:sz w:val="18"/>
                <w:szCs w:val="18"/>
              </w:rPr>
              <m:t>j</m:t>
            </m:r>
            <m:ctrlPr>
              <w:rPr>
                <w:rFonts w:ascii="Cambria Math" w:hAnsi="Cambria Math" w:cs="Times New Roman"/>
                <w:sz w:val="18"/>
                <w:szCs w:val="18"/>
              </w:rPr>
            </m:ctrlPr>
          </m:sub>
        </m:sSub>
      </m:oMath>
      <w:r>
        <w:rPr>
          <w:rFonts w:ascii="Times New Roman" w:hAnsi="Times New Roman" w:eastAsia="宋体" w:cs="Times New Roman"/>
          <w:sz w:val="18"/>
          <w:szCs w:val="18"/>
        </w:rPr>
        <w:t>间的调用</w:t>
      </w:r>
      <w:r>
        <w:rPr>
          <w:rFonts w:hint="eastAsia" w:ascii="Times New Roman" w:hAnsi="Times New Roman" w:eastAsia="宋体" w:cs="Times New Roman"/>
          <w:sz w:val="18"/>
          <w:szCs w:val="18"/>
        </w:rPr>
        <w:t>时间差</w:t>
      </w:r>
      <w:r>
        <w:rPr>
          <w:rFonts w:ascii="Times New Roman" w:hAnsi="Times New Roman" w:eastAsia="宋体" w:cs="Times New Roman"/>
          <w:sz w:val="18"/>
          <w:szCs w:val="18"/>
        </w:rPr>
        <w:t>。设</w:t>
      </w:r>
      <m:oMath>
        <m:r>
          <w:rPr>
            <w:rFonts w:ascii="Cambria Math" w:hAnsi="Cambria Math" w:cs="Times New Roman"/>
            <w:sz w:val="18"/>
            <w:szCs w:val="18"/>
          </w:rPr>
          <m:t>{</m:t>
        </m:r>
        <m:sSub>
          <m:sSubPr>
            <m:ctrlPr>
              <w:rPr>
                <w:rFonts w:ascii="Cambria Math" w:hAnsi="Cambria Math" w:cs="Times New Roman"/>
                <w:sz w:val="18"/>
                <w:szCs w:val="18"/>
              </w:rPr>
            </m:ctrlPr>
          </m:sSubPr>
          <m:e>
            <m:r>
              <w:rPr>
                <w:rFonts w:ascii="Cambria Math" w:hAnsi="Cambria Math" w:cs="Times New Roman"/>
                <w:sz w:val="18"/>
                <w:szCs w:val="18"/>
              </w:rPr>
              <m:t>A</m:t>
            </m:r>
            <m:ctrlPr>
              <w:rPr>
                <w:rFonts w:ascii="Cambria Math" w:hAnsi="Cambria Math" w:cs="Times New Roman"/>
                <w:sz w:val="18"/>
                <w:szCs w:val="18"/>
              </w:rPr>
            </m:ctrlPr>
          </m:e>
          <m:sub>
            <m:r>
              <w:rPr>
                <w:rFonts w:ascii="Cambria Math" w:hAnsi="Cambria Math" w:cs="Times New Roman"/>
                <w:sz w:val="18"/>
                <w:szCs w:val="18"/>
              </w:rPr>
              <m:t>l</m:t>
            </m:r>
            <m:ctrlPr>
              <w:rPr>
                <w:rFonts w:ascii="Cambria Math" w:hAnsi="Cambria Math" w:cs="Times New Roman"/>
                <w:sz w:val="18"/>
                <w:szCs w:val="18"/>
              </w:rPr>
            </m:ctrlPr>
          </m:sub>
        </m:sSub>
        <m:r>
          <w:rPr>
            <w:rFonts w:ascii="Cambria Math" w:hAnsi="Cambria Math" w:cs="Times New Roman"/>
            <w:sz w:val="18"/>
            <w:szCs w:val="18"/>
          </w:rPr>
          <m:t>,</m:t>
        </m:r>
        <m:sSub>
          <m:sSubPr>
            <m:ctrlPr>
              <w:rPr>
                <w:rFonts w:ascii="Cambria Math" w:hAnsi="Cambria Math" w:cs="Times New Roman"/>
                <w:sz w:val="18"/>
                <w:szCs w:val="18"/>
              </w:rPr>
            </m:ctrlPr>
          </m:sSubPr>
          <m:e>
            <m:r>
              <w:rPr>
                <w:rFonts w:ascii="Cambria Math" w:hAnsi="Cambria Math" w:cs="Times New Roman"/>
                <w:sz w:val="18"/>
                <w:szCs w:val="18"/>
              </w:rPr>
              <m:t>A</m:t>
            </m:r>
            <m:ctrlPr>
              <w:rPr>
                <w:rFonts w:ascii="Cambria Math" w:hAnsi="Cambria Math" w:cs="Times New Roman"/>
                <w:sz w:val="18"/>
                <w:szCs w:val="18"/>
              </w:rPr>
            </m:ctrlPr>
          </m:e>
          <m:sub>
            <m:r>
              <w:rPr>
                <w:rFonts w:ascii="Cambria Math" w:hAnsi="Cambria Math" w:cs="Times New Roman"/>
                <w:sz w:val="18"/>
                <w:szCs w:val="18"/>
              </w:rPr>
              <m:t>l+1</m:t>
            </m:r>
            <m:ctrlPr>
              <w:rPr>
                <w:rFonts w:ascii="Cambria Math" w:hAnsi="Cambria Math" w:cs="Times New Roman"/>
                <w:sz w:val="18"/>
                <w:szCs w:val="18"/>
              </w:rPr>
            </m:ctrlPr>
          </m:sub>
        </m:sSub>
        <m:r>
          <w:rPr>
            <w:rFonts w:ascii="Cambria Math" w:hAnsi="Cambria Math" w:cs="Times New Roman"/>
            <w:sz w:val="18"/>
            <w:szCs w:val="18"/>
          </w:rPr>
          <m:t>,</m:t>
        </m:r>
        <m:sSub>
          <m:sSubPr>
            <m:ctrlPr>
              <w:rPr>
                <w:rFonts w:ascii="Cambria Math" w:hAnsi="Cambria Math" w:cs="Times New Roman"/>
                <w:sz w:val="18"/>
                <w:szCs w:val="18"/>
              </w:rPr>
            </m:ctrlPr>
          </m:sSubPr>
          <m:e>
            <m:r>
              <w:rPr>
                <w:rFonts w:ascii="Cambria Math" w:hAnsi="Cambria Math" w:cs="Times New Roman"/>
                <w:sz w:val="18"/>
                <w:szCs w:val="18"/>
              </w:rPr>
              <m:t>A</m:t>
            </m:r>
            <m:ctrlPr>
              <w:rPr>
                <w:rFonts w:ascii="Cambria Math" w:hAnsi="Cambria Math" w:cs="Times New Roman"/>
                <w:sz w:val="18"/>
                <w:szCs w:val="18"/>
              </w:rPr>
            </m:ctrlPr>
          </m:e>
          <m:sub>
            <m:r>
              <w:rPr>
                <w:rFonts w:ascii="Cambria Math" w:hAnsi="Cambria Math" w:cs="Times New Roman"/>
                <w:sz w:val="18"/>
                <w:szCs w:val="18"/>
              </w:rPr>
              <m:t>l+2</m:t>
            </m:r>
            <m:ctrlPr>
              <w:rPr>
                <w:rFonts w:ascii="Cambria Math" w:hAnsi="Cambria Math" w:cs="Times New Roman"/>
                <w:sz w:val="18"/>
                <w:szCs w:val="18"/>
              </w:rPr>
            </m:ctrlPr>
          </m:sub>
        </m:sSub>
        <m:r>
          <w:rPr>
            <w:rFonts w:ascii="Cambria Math" w:hAnsi="Cambria Math" w:cs="Times New Roman"/>
            <w:sz w:val="18"/>
            <w:szCs w:val="18"/>
          </w:rPr>
          <m:t>,...,</m:t>
        </m:r>
        <m:sSub>
          <m:sSubPr>
            <m:ctrlPr>
              <w:rPr>
                <w:rFonts w:ascii="Cambria Math" w:hAnsi="Cambria Math" w:cs="Times New Roman"/>
                <w:sz w:val="18"/>
                <w:szCs w:val="18"/>
              </w:rPr>
            </m:ctrlPr>
          </m:sSubPr>
          <m:e>
            <m:r>
              <w:rPr>
                <w:rFonts w:ascii="Cambria Math" w:hAnsi="Cambria Math" w:cs="Times New Roman"/>
                <w:sz w:val="18"/>
                <w:szCs w:val="18"/>
              </w:rPr>
              <m:t>A</m:t>
            </m:r>
            <m:ctrlPr>
              <w:rPr>
                <w:rFonts w:ascii="Cambria Math" w:hAnsi="Cambria Math" w:cs="Times New Roman"/>
                <w:sz w:val="18"/>
                <w:szCs w:val="18"/>
              </w:rPr>
            </m:ctrlPr>
          </m:e>
          <m:sub>
            <m:r>
              <w:rPr>
                <w:rFonts w:ascii="Cambria Math" w:hAnsi="Cambria Math" w:cs="Times New Roman"/>
                <w:sz w:val="18"/>
                <w:szCs w:val="18"/>
              </w:rPr>
              <m:t>m</m:t>
            </m:r>
            <m:ctrlPr>
              <w:rPr>
                <w:rFonts w:ascii="Cambria Math" w:hAnsi="Cambria Math" w:cs="Times New Roman"/>
                <w:sz w:val="18"/>
                <w:szCs w:val="18"/>
              </w:rPr>
            </m:ctrlPr>
          </m:sub>
        </m:sSub>
        <m:r>
          <w:rPr>
            <w:rFonts w:ascii="Cambria Math" w:hAnsi="Cambria Math" w:cs="Times New Roman"/>
            <w:sz w:val="18"/>
            <w:szCs w:val="18"/>
          </w:rPr>
          <m:t>}</m:t>
        </m:r>
      </m:oMath>
      <w:r>
        <w:rPr>
          <w:rFonts w:ascii="Times New Roman" w:hAnsi="Times New Roman" w:eastAsia="宋体" w:cs="Times New Roman"/>
          <w:sz w:val="18"/>
          <w:szCs w:val="18"/>
        </w:rPr>
        <w:t>为该App调用的固定组合API集，定义</w:t>
      </w:r>
      <m:oMath>
        <m:r>
          <m:rPr>
            <m:sty m:val="p"/>
          </m:rPr>
          <w:rPr>
            <w:rFonts w:ascii="Cambria Math" w:hAnsi="Cambria Math" w:cs="Times New Roman"/>
            <w:sz w:val="18"/>
            <w:szCs w:val="18"/>
          </w:rPr>
          <w:br w:type="textWrapping"/>
        </m:r>
      </m:oMath>
      <m:oMathPara>
        <m:oMath>
          <m:r>
            <w:rPr>
              <w:rFonts w:ascii="Cambria Math" w:hAnsi="Cambria Math" w:cs="Times New Roman"/>
              <w:sz w:val="18"/>
              <w:szCs w:val="18"/>
            </w:rPr>
            <m:t>T=</m:t>
          </m:r>
          <m:bar>
            <m:barPr>
              <m:pos m:val="top"/>
              <m:ctrlPr>
                <w:rPr>
                  <w:rFonts w:ascii="Cambria Math" w:hAnsi="Cambria Math" w:cs="Times New Roman"/>
                  <w:sz w:val="18"/>
                  <w:szCs w:val="18"/>
                </w:rPr>
              </m:ctrlPr>
            </m:barPr>
            <m:e>
              <m:nary>
                <m:naryPr>
                  <m:chr m:val="∑"/>
                  <m:limLoc m:val="undOvr"/>
                  <m:ctrlPr>
                    <w:rPr>
                      <w:rFonts w:ascii="Cambria Math" w:hAnsi="Cambria Math" w:cs="Times New Roman"/>
                      <w:sz w:val="18"/>
                      <w:szCs w:val="18"/>
                    </w:rPr>
                  </m:ctrlPr>
                </m:naryPr>
                <m:sub>
                  <m:r>
                    <w:rPr>
                      <w:rFonts w:ascii="Cambria Math" w:hAnsi="Cambria Math" w:cs="Times New Roman"/>
                      <w:sz w:val="18"/>
                      <w:szCs w:val="18"/>
                    </w:rPr>
                    <m:t>l≤i≤j≤m</m:t>
                  </m:r>
                  <m:ctrlPr>
                    <w:rPr>
                      <w:rFonts w:ascii="Cambria Math" w:hAnsi="Cambria Math" w:cs="Times New Roman"/>
                      <w:sz w:val="18"/>
                      <w:szCs w:val="18"/>
                    </w:rPr>
                  </m:ctrlPr>
                </m:sub>
                <m:sup>
                  <m:r>
                    <w:rPr>
                      <w:rFonts w:ascii="Cambria Math" w:hAnsi="Cambria Math" w:cs="Times New Roman"/>
                      <w:sz w:val="18"/>
                      <w:szCs w:val="18"/>
                    </w:rPr>
                    <m:t>m</m:t>
                  </m:r>
                  <m:ctrlPr>
                    <w:rPr>
                      <w:rFonts w:ascii="Cambria Math" w:hAnsi="Cambria Math" w:cs="Times New Roman"/>
                      <w:sz w:val="18"/>
                      <w:szCs w:val="18"/>
                    </w:rPr>
                  </m:ctrlPr>
                </m:sup>
                <m:e>
                  <m:r>
                    <w:rPr>
                      <w:rFonts w:ascii="Cambria Math" w:hAnsi="Cambria Math" w:cs="Times New Roman"/>
                      <w:sz w:val="18"/>
                      <w:szCs w:val="18"/>
                    </w:rPr>
                    <m:t>t</m:t>
                  </m:r>
                  <m:ctrlPr>
                    <w:rPr>
                      <w:rFonts w:ascii="Cambria Math" w:hAnsi="Cambria Math" w:cs="Times New Roman"/>
                      <w:sz w:val="18"/>
                      <w:szCs w:val="18"/>
                    </w:rPr>
                  </m:ctrlPr>
                </m:e>
              </m:nary>
              <m:r>
                <w:rPr>
                  <w:rFonts w:ascii="Cambria Math" w:hAnsi="Cambria Math" w:cs="Times New Roman"/>
                  <w:sz w:val="18"/>
                  <w:szCs w:val="18"/>
                </w:rPr>
                <m:t>(</m:t>
              </m:r>
              <m:sSub>
                <m:sSubPr>
                  <m:ctrlPr>
                    <w:rPr>
                      <w:rFonts w:ascii="Cambria Math" w:hAnsi="Cambria Math" w:cs="Times New Roman"/>
                      <w:sz w:val="18"/>
                      <w:szCs w:val="18"/>
                    </w:rPr>
                  </m:ctrlPr>
                </m:sSubPr>
                <m:e>
                  <m:r>
                    <w:rPr>
                      <w:rFonts w:ascii="Cambria Math" w:hAnsi="Cambria Math" w:cs="Times New Roman"/>
                      <w:sz w:val="18"/>
                      <w:szCs w:val="18"/>
                    </w:rPr>
                    <m:t>A</m:t>
                  </m:r>
                  <m:ctrlPr>
                    <w:rPr>
                      <w:rFonts w:ascii="Cambria Math" w:hAnsi="Cambria Math" w:cs="Times New Roman"/>
                      <w:sz w:val="18"/>
                      <w:szCs w:val="18"/>
                    </w:rPr>
                  </m:ctrlPr>
                </m:e>
                <m:sub>
                  <m:r>
                    <w:rPr>
                      <w:rFonts w:ascii="Cambria Math" w:hAnsi="Cambria Math" w:cs="Times New Roman"/>
                      <w:sz w:val="18"/>
                      <w:szCs w:val="18"/>
                    </w:rPr>
                    <m:t>i</m:t>
                  </m:r>
                  <m:ctrlPr>
                    <w:rPr>
                      <w:rFonts w:ascii="Cambria Math" w:hAnsi="Cambria Math" w:cs="Times New Roman"/>
                      <w:sz w:val="18"/>
                      <w:szCs w:val="18"/>
                    </w:rPr>
                  </m:ctrlPr>
                </m:sub>
              </m:sSub>
              <m:r>
                <w:rPr>
                  <w:rFonts w:ascii="Cambria Math" w:hAnsi="Cambria Math" w:cs="Times New Roman"/>
                  <w:sz w:val="18"/>
                  <w:szCs w:val="18"/>
                </w:rPr>
                <m:t>,</m:t>
              </m:r>
              <m:sSub>
                <m:sSubPr>
                  <m:ctrlPr>
                    <w:rPr>
                      <w:rFonts w:ascii="Cambria Math" w:hAnsi="Cambria Math" w:cs="Times New Roman"/>
                      <w:sz w:val="18"/>
                      <w:szCs w:val="18"/>
                    </w:rPr>
                  </m:ctrlPr>
                </m:sSubPr>
                <m:e>
                  <m:r>
                    <w:rPr>
                      <w:rFonts w:ascii="Cambria Math" w:hAnsi="Cambria Math" w:cs="Times New Roman"/>
                      <w:sz w:val="18"/>
                      <w:szCs w:val="18"/>
                    </w:rPr>
                    <m:t>A</m:t>
                  </m:r>
                  <m:ctrlPr>
                    <w:rPr>
                      <w:rFonts w:ascii="Cambria Math" w:hAnsi="Cambria Math" w:cs="Times New Roman"/>
                      <w:sz w:val="18"/>
                      <w:szCs w:val="18"/>
                    </w:rPr>
                  </m:ctrlPr>
                </m:e>
                <m:sub>
                  <m:r>
                    <w:rPr>
                      <w:rFonts w:ascii="Cambria Math" w:hAnsi="Cambria Math" w:cs="Times New Roman"/>
                      <w:sz w:val="18"/>
                      <w:szCs w:val="18"/>
                    </w:rPr>
                    <m:t>j</m:t>
                  </m:r>
                  <m:ctrlPr>
                    <w:rPr>
                      <w:rFonts w:ascii="Cambria Math" w:hAnsi="Cambria Math" w:cs="Times New Roman"/>
                      <w:sz w:val="18"/>
                      <w:szCs w:val="18"/>
                    </w:rPr>
                  </m:ctrlPr>
                </m:sub>
              </m:sSub>
              <m:r>
                <w:rPr>
                  <w:rFonts w:ascii="Cambria Math" w:hAnsi="Cambria Math" w:cs="Times New Roman"/>
                  <w:sz w:val="18"/>
                  <w:szCs w:val="18"/>
                </w:rPr>
                <m:t>)</m:t>
              </m:r>
              <m:ctrlPr>
                <w:rPr>
                  <w:rFonts w:ascii="Cambria Math" w:hAnsi="Cambria Math" w:cs="Times New Roman"/>
                  <w:sz w:val="18"/>
                  <w:szCs w:val="18"/>
                </w:rPr>
              </m:ctrlPr>
            </m:e>
          </m:bar>
          <m:r>
            <w:rPr>
              <w:rFonts w:ascii="Cambria Math" w:hAnsi="Cambria Math" w:cs="Times New Roman"/>
              <w:sz w:val="18"/>
              <w:szCs w:val="18"/>
            </w:rPr>
            <m:t>-</m:t>
          </m:r>
          <m:bar>
            <m:barPr>
              <m:pos m:val="top"/>
              <m:ctrlPr>
                <w:rPr>
                  <w:rFonts w:ascii="Cambria Math" w:hAnsi="Cambria Math" w:cs="Times New Roman"/>
                  <w:sz w:val="18"/>
                  <w:szCs w:val="18"/>
                </w:rPr>
              </m:ctrlPr>
            </m:barPr>
            <m:e>
              <m:nary>
                <m:naryPr>
                  <m:chr m:val="∑"/>
                  <m:limLoc m:val="undOvr"/>
                  <m:ctrlPr>
                    <w:rPr>
                      <w:rFonts w:ascii="Cambria Math" w:hAnsi="Cambria Math" w:cs="Times New Roman"/>
                      <w:sz w:val="18"/>
                      <w:szCs w:val="18"/>
                    </w:rPr>
                  </m:ctrlPr>
                </m:naryPr>
                <m:sub>
                  <m:r>
                    <w:rPr>
                      <w:rFonts w:ascii="Cambria Math" w:hAnsi="Cambria Math" w:cs="Times New Roman"/>
                      <w:sz w:val="18"/>
                      <w:szCs w:val="18"/>
                    </w:rPr>
                    <m:t>1≤i≤j≤n</m:t>
                  </m:r>
                  <m:ctrlPr>
                    <w:rPr>
                      <w:rFonts w:ascii="Cambria Math" w:hAnsi="Cambria Math" w:cs="Times New Roman"/>
                      <w:sz w:val="18"/>
                      <w:szCs w:val="18"/>
                    </w:rPr>
                  </m:ctrlPr>
                </m:sub>
                <m:sup>
                  <m:r>
                    <w:rPr>
                      <w:rFonts w:ascii="Cambria Math" w:hAnsi="Cambria Math" w:cs="Times New Roman"/>
                      <w:sz w:val="18"/>
                      <w:szCs w:val="18"/>
                    </w:rPr>
                    <m:t>n</m:t>
                  </m:r>
                  <m:ctrlPr>
                    <w:rPr>
                      <w:rFonts w:ascii="Cambria Math" w:hAnsi="Cambria Math" w:cs="Times New Roman"/>
                      <w:sz w:val="18"/>
                      <w:szCs w:val="18"/>
                    </w:rPr>
                  </m:ctrlPr>
                </m:sup>
                <m:e>
                  <m:r>
                    <w:rPr>
                      <w:rFonts w:ascii="Cambria Math" w:hAnsi="Cambria Math" w:cs="Times New Roman"/>
                      <w:sz w:val="18"/>
                      <w:szCs w:val="18"/>
                    </w:rPr>
                    <m:t>t</m:t>
                  </m:r>
                  <m:ctrlPr>
                    <w:rPr>
                      <w:rFonts w:ascii="Cambria Math" w:hAnsi="Cambria Math" w:cs="Times New Roman"/>
                      <w:sz w:val="18"/>
                      <w:szCs w:val="18"/>
                    </w:rPr>
                  </m:ctrlPr>
                </m:e>
              </m:nary>
              <m:r>
                <w:rPr>
                  <w:rFonts w:ascii="Cambria Math" w:hAnsi="Cambria Math" w:cs="Times New Roman"/>
                  <w:sz w:val="18"/>
                  <w:szCs w:val="18"/>
                </w:rPr>
                <m:t>(</m:t>
              </m:r>
              <m:sSub>
                <m:sSubPr>
                  <m:ctrlPr>
                    <w:rPr>
                      <w:rFonts w:ascii="Cambria Math" w:hAnsi="Cambria Math" w:cs="Times New Roman"/>
                      <w:sz w:val="18"/>
                      <w:szCs w:val="18"/>
                    </w:rPr>
                  </m:ctrlPr>
                </m:sSubPr>
                <m:e>
                  <m:r>
                    <w:rPr>
                      <w:rFonts w:ascii="Cambria Math" w:hAnsi="Cambria Math" w:cs="Times New Roman"/>
                      <w:sz w:val="18"/>
                      <w:szCs w:val="18"/>
                    </w:rPr>
                    <m:t>A</m:t>
                  </m:r>
                  <m:ctrlPr>
                    <w:rPr>
                      <w:rFonts w:ascii="Cambria Math" w:hAnsi="Cambria Math" w:cs="Times New Roman"/>
                      <w:sz w:val="18"/>
                      <w:szCs w:val="18"/>
                    </w:rPr>
                  </m:ctrlPr>
                </m:e>
                <m:sub>
                  <m:r>
                    <w:rPr>
                      <w:rFonts w:ascii="Cambria Math" w:hAnsi="Cambria Math" w:cs="Times New Roman"/>
                      <w:sz w:val="18"/>
                      <w:szCs w:val="18"/>
                    </w:rPr>
                    <m:t>i</m:t>
                  </m:r>
                  <m:ctrlPr>
                    <w:rPr>
                      <w:rFonts w:ascii="Cambria Math" w:hAnsi="Cambria Math" w:cs="Times New Roman"/>
                      <w:sz w:val="18"/>
                      <w:szCs w:val="18"/>
                    </w:rPr>
                  </m:ctrlPr>
                </m:sub>
              </m:sSub>
              <m:r>
                <w:rPr>
                  <w:rFonts w:ascii="Cambria Math" w:hAnsi="Cambria Math" w:cs="Times New Roman"/>
                  <w:sz w:val="18"/>
                  <w:szCs w:val="18"/>
                </w:rPr>
                <m:t>,</m:t>
              </m:r>
              <m:sSub>
                <m:sSubPr>
                  <m:ctrlPr>
                    <w:rPr>
                      <w:rFonts w:ascii="Cambria Math" w:hAnsi="Cambria Math" w:cs="Times New Roman"/>
                      <w:sz w:val="18"/>
                      <w:szCs w:val="18"/>
                    </w:rPr>
                  </m:ctrlPr>
                </m:sSubPr>
                <m:e>
                  <m:r>
                    <w:rPr>
                      <w:rFonts w:ascii="Cambria Math" w:hAnsi="Cambria Math" w:cs="Times New Roman"/>
                      <w:sz w:val="18"/>
                      <w:szCs w:val="18"/>
                    </w:rPr>
                    <m:t>A</m:t>
                  </m:r>
                  <m:ctrlPr>
                    <w:rPr>
                      <w:rFonts w:ascii="Cambria Math" w:hAnsi="Cambria Math" w:cs="Times New Roman"/>
                      <w:sz w:val="18"/>
                      <w:szCs w:val="18"/>
                    </w:rPr>
                  </m:ctrlPr>
                </m:e>
                <m:sub>
                  <m:r>
                    <w:rPr>
                      <w:rFonts w:ascii="Cambria Math" w:hAnsi="Cambria Math" w:cs="Times New Roman"/>
                      <w:sz w:val="18"/>
                      <w:szCs w:val="18"/>
                    </w:rPr>
                    <m:t>j</m:t>
                  </m:r>
                  <m:ctrlPr>
                    <w:rPr>
                      <w:rFonts w:ascii="Cambria Math" w:hAnsi="Cambria Math" w:cs="Times New Roman"/>
                      <w:sz w:val="18"/>
                      <w:szCs w:val="18"/>
                    </w:rPr>
                  </m:ctrlPr>
                </m:sub>
              </m:sSub>
              <m:r>
                <w:rPr>
                  <w:rFonts w:ascii="Cambria Math" w:hAnsi="Cambria Math" w:cs="Times New Roman"/>
                  <w:sz w:val="18"/>
                  <w:szCs w:val="18"/>
                </w:rPr>
                <m:t>)</m:t>
              </m:r>
              <m:ctrlPr>
                <w:rPr>
                  <w:rFonts w:ascii="Cambria Math" w:hAnsi="Cambria Math" w:cs="Times New Roman"/>
                  <w:sz w:val="18"/>
                  <w:szCs w:val="18"/>
                </w:rPr>
              </m:ctrlPr>
            </m:e>
          </m:bar>
        </m:oMath>
      </m:oMathPara>
    </w:p>
    <w:p>
      <w:pPr>
        <w:rPr>
          <w:rFonts w:ascii="Times New Roman" w:hAnsi="Times New Roman" w:eastAsia="宋体" w:cs="Times New Roman"/>
          <w:sz w:val="18"/>
          <w:szCs w:val="18"/>
        </w:rPr>
      </w:pPr>
      <w:r>
        <w:rPr>
          <w:rFonts w:ascii="Times New Roman" w:hAnsi="Times New Roman" w:eastAsia="宋体" w:cs="Times New Roman"/>
          <w:sz w:val="18"/>
          <w:szCs w:val="18"/>
        </w:rPr>
        <w:t>为该App的恶意API组合时间恶意系数，若</w:t>
      </w:r>
      <m:oMath>
        <m:r>
          <w:rPr>
            <w:rFonts w:ascii="Cambria Math" w:hAnsi="Cambria Math" w:cs="Times New Roman"/>
            <w:sz w:val="18"/>
            <w:szCs w:val="18"/>
          </w:rPr>
          <m:t>T&lt;0</m:t>
        </m:r>
      </m:oMath>
      <w:r>
        <w:rPr>
          <w:rFonts w:ascii="Times New Roman" w:hAnsi="Times New Roman" w:eastAsia="宋体" w:cs="Times New Roman"/>
          <w:sz w:val="18"/>
          <w:szCs w:val="18"/>
        </w:rPr>
        <w:t>，则将该App评估为恶意App。</w:t>
      </w:r>
    </w:p>
    <w:p>
      <w:pPr>
        <w:rPr>
          <w:rFonts w:ascii="Times New Roman" w:hAnsi="Times New Roman" w:eastAsia="宋体" w:cs="Times New Roman"/>
          <w:sz w:val="18"/>
          <w:szCs w:val="18"/>
        </w:rPr>
      </w:pPr>
      <w:r>
        <w:rPr>
          <w:rFonts w:ascii="Times New Roman" w:hAnsi="Times New Roman" w:eastAsia="宋体" w:cs="Times New Roman"/>
          <w:sz w:val="18"/>
          <w:szCs w:val="18"/>
        </w:rPr>
        <w:tab/>
      </w:r>
      <w:r>
        <w:rPr>
          <w:rFonts w:ascii="Times New Roman" w:hAnsi="Times New Roman" w:eastAsia="宋体" w:cs="Times New Roman"/>
          <w:sz w:val="18"/>
          <w:szCs w:val="18"/>
        </w:rPr>
        <w:t>使用现有的App自动化检测系统得出在100款恶意软件上，该风险评估算法成功率为87%。</w:t>
      </w:r>
    </w:p>
    <w:p>
      <w:pPr>
        <w:spacing w:after="156" w:afterLines="50"/>
        <w:ind w:firstLine="420"/>
        <w:rPr>
          <w:rFonts w:ascii="Times New Roman" w:hAnsi="Times New Roman" w:eastAsia="宋体" w:cs="Times New Roman"/>
          <w:sz w:val="18"/>
          <w:szCs w:val="18"/>
        </w:rPr>
      </w:pPr>
      <w:r>
        <w:rPr>
          <w:rFonts w:ascii="Times New Roman" w:hAnsi="Times New Roman" w:eastAsia="宋体" w:cs="Times New Roman"/>
          <w:sz w:val="18"/>
          <w:szCs w:val="18"/>
        </w:rPr>
        <w:t>评估结束后Hook模块将App放入后续处理流程。</w:t>
      </w:r>
    </w:p>
    <w:p>
      <w:pPr>
        <w:widowControl/>
        <w:adjustRightInd w:val="0"/>
        <w:snapToGrid w:val="0"/>
        <w:spacing w:after="200"/>
        <w:jc w:val="left"/>
        <w:rPr>
          <w:rFonts w:ascii="黑体" w:hAnsi="黑体" w:eastAsia="黑体" w:cs="Times New Roman"/>
          <w:b/>
          <w:sz w:val="18"/>
          <w:szCs w:val="18"/>
        </w:rPr>
      </w:pPr>
      <w:r>
        <w:rPr>
          <w:rFonts w:ascii="Times New Roman" w:hAnsi="Times New Roman" w:eastAsia="黑体" w:cs="Times New Roman"/>
          <w:sz w:val="18"/>
          <w:szCs w:val="18"/>
        </w:rPr>
        <w:t xml:space="preserve">c) </w:t>
      </w:r>
      <w:r>
        <w:rPr>
          <w:rFonts w:hint="eastAsia" w:ascii="Times New Roman" w:hAnsi="Times New Roman" w:eastAsia="黑体" w:cs="Times New Roman"/>
          <w:sz w:val="18"/>
          <w:szCs w:val="18"/>
        </w:rPr>
        <w:t>风险预警</w:t>
      </w:r>
    </w:p>
    <w:p>
      <w:pPr>
        <w:ind w:firstLine="353"/>
        <w:rPr>
          <w:rFonts w:ascii="Times New Roman" w:hAnsi="Times New Roman" w:eastAsia="宋体" w:cs="Times New Roman"/>
          <w:sz w:val="18"/>
          <w:szCs w:val="18"/>
        </w:rPr>
      </w:pPr>
      <w:r>
        <w:rPr>
          <w:rFonts w:ascii="Times New Roman" w:hAnsi="Times New Roman" w:eastAsia="宋体" w:cs="Times New Roman"/>
          <w:sz w:val="18"/>
          <w:szCs w:val="18"/>
        </w:rPr>
        <w:t>对于判定为恶意App的应用，</w:t>
      </w:r>
      <w:r>
        <w:rPr>
          <w:rFonts w:hint="eastAsia" w:ascii="Times New Roman" w:hAnsi="Times New Roman" w:eastAsia="宋体" w:cs="Times New Roman"/>
          <w:sz w:val="18"/>
          <w:szCs w:val="18"/>
        </w:rPr>
        <w:t>API</w:t>
      </w:r>
      <w:r>
        <w:rPr>
          <w:rFonts w:ascii="Times New Roman" w:hAnsi="Times New Roman" w:eastAsia="宋体" w:cs="Times New Roman"/>
          <w:sz w:val="18"/>
          <w:szCs w:val="18"/>
        </w:rPr>
        <w:t xml:space="preserve"> Hook模块</w:t>
      </w:r>
      <w:r>
        <w:rPr>
          <w:rFonts w:hint="eastAsia" w:ascii="Times New Roman" w:hAnsi="Times New Roman" w:eastAsia="宋体" w:cs="Times New Roman"/>
          <w:sz w:val="18"/>
          <w:szCs w:val="18"/>
        </w:rPr>
        <w:t>提醒用户卸载，并</w:t>
      </w:r>
      <w:r>
        <w:rPr>
          <w:rFonts w:ascii="Times New Roman" w:hAnsi="Times New Roman" w:eastAsia="宋体" w:cs="Times New Roman"/>
          <w:sz w:val="18"/>
          <w:szCs w:val="18"/>
        </w:rPr>
        <w:t>将</w:t>
      </w:r>
      <w:r>
        <w:rPr>
          <w:rFonts w:hint="eastAsia" w:ascii="Times New Roman" w:hAnsi="Times New Roman" w:eastAsia="宋体" w:cs="Times New Roman"/>
          <w:sz w:val="18"/>
          <w:szCs w:val="18"/>
        </w:rPr>
        <w:t>其</w:t>
      </w:r>
      <w:r>
        <w:rPr>
          <w:rFonts w:ascii="Times New Roman" w:hAnsi="Times New Roman" w:eastAsia="宋体" w:cs="Times New Roman"/>
          <w:sz w:val="18"/>
          <w:szCs w:val="18"/>
        </w:rPr>
        <w:t>包名、签名添加到黑名单中</w:t>
      </w:r>
      <w:r>
        <w:rPr>
          <w:rFonts w:hint="eastAsia" w:ascii="Times New Roman" w:hAnsi="Times New Roman" w:eastAsia="宋体" w:cs="Times New Roman"/>
          <w:sz w:val="18"/>
          <w:szCs w:val="18"/>
        </w:rPr>
        <w:t>。</w:t>
      </w:r>
      <w:r>
        <w:rPr>
          <w:rFonts w:ascii="Times New Roman" w:hAnsi="Times New Roman" w:eastAsia="宋体" w:cs="Times New Roman"/>
          <w:sz w:val="18"/>
          <w:szCs w:val="18"/>
        </w:rPr>
        <w:t>Hook模块监听系统安装程序，对于黑名单中的应用直接予以卸载处理。</w:t>
      </w:r>
    </w:p>
    <w:p>
      <w:pPr>
        <w:spacing w:after="156" w:afterLines="50"/>
        <w:ind w:firstLine="352"/>
        <w:rPr>
          <w:rFonts w:ascii="Times New Roman" w:hAnsi="Times New Roman" w:eastAsia="宋体" w:cs="Times New Roman"/>
          <w:sz w:val="18"/>
          <w:szCs w:val="18"/>
        </w:rPr>
      </w:pPr>
      <w:r>
        <w:rPr>
          <w:rFonts w:ascii="Times New Roman" w:hAnsi="Times New Roman" w:eastAsia="宋体" w:cs="Times New Roman"/>
          <w:sz w:val="18"/>
          <w:szCs w:val="18"/>
        </w:rPr>
        <w:t>对于未判定为恶意但进入风险评估流程的App，本系统</w:t>
      </w:r>
      <w:r>
        <w:rPr>
          <w:rFonts w:hint="eastAsia" w:ascii="Times New Roman" w:hAnsi="Times New Roman" w:eastAsia="宋体" w:cs="Times New Roman"/>
          <w:sz w:val="18"/>
          <w:szCs w:val="18"/>
        </w:rPr>
        <w:t>会在用户允许下</w:t>
      </w:r>
      <w:r>
        <w:rPr>
          <w:rFonts w:ascii="Times New Roman" w:hAnsi="Times New Roman" w:eastAsia="宋体" w:cs="Times New Roman"/>
          <w:sz w:val="18"/>
          <w:szCs w:val="18"/>
        </w:rPr>
        <w:t>将</w:t>
      </w:r>
      <w:r>
        <w:rPr>
          <w:rFonts w:hint="eastAsia" w:ascii="Times New Roman" w:hAnsi="Times New Roman" w:eastAsia="宋体" w:cs="Times New Roman"/>
          <w:sz w:val="18"/>
          <w:szCs w:val="18"/>
        </w:rPr>
        <w:t>其</w:t>
      </w:r>
      <w:r>
        <w:rPr>
          <w:rFonts w:ascii="Times New Roman" w:hAnsi="Times New Roman" w:eastAsia="宋体" w:cs="Times New Roman"/>
          <w:sz w:val="18"/>
          <w:szCs w:val="18"/>
        </w:rPr>
        <w:t>上传到服务器，启动静态检测流程。</w:t>
      </w:r>
    </w:p>
    <w:p>
      <w:pPr>
        <w:widowControl/>
        <w:adjustRightInd w:val="0"/>
        <w:snapToGrid w:val="0"/>
        <w:spacing w:after="200"/>
        <w:jc w:val="left"/>
        <w:rPr>
          <w:rFonts w:ascii="黑体" w:hAnsi="黑体" w:eastAsia="黑体" w:cs="Times New Roman"/>
          <w:b/>
          <w:sz w:val="18"/>
          <w:szCs w:val="18"/>
        </w:rPr>
      </w:pPr>
      <w:r>
        <w:rPr>
          <w:rFonts w:ascii="黑体" w:hAnsi="黑体" w:eastAsia="黑体" w:cs="Times New Roman"/>
          <w:sz w:val="18"/>
          <w:szCs w:val="18"/>
        </w:rPr>
        <w:t xml:space="preserve">2.2.3 </w:t>
      </w:r>
      <w:r>
        <w:rPr>
          <w:rFonts w:hint="eastAsia" w:ascii="黑体" w:hAnsi="黑体" w:eastAsia="黑体" w:cs="Times New Roman"/>
          <w:sz w:val="18"/>
          <w:szCs w:val="18"/>
        </w:rPr>
        <w:t>敏感行为监</w:t>
      </w:r>
      <w:r>
        <w:rPr>
          <w:rFonts w:hint="eastAsia" w:ascii="Times New Roman" w:hAnsi="Times New Roman" w:eastAsia="黑体" w:cs="Times New Roman"/>
          <w:sz w:val="18"/>
          <w:szCs w:val="18"/>
        </w:rPr>
        <w:t>测系统</w:t>
      </w:r>
      <w:r>
        <w:rPr>
          <w:rFonts w:ascii="Times New Roman" w:hAnsi="Times New Roman" w:eastAsia="黑体" w:cs="Times New Roman"/>
          <w:sz w:val="18"/>
          <w:szCs w:val="18"/>
        </w:rPr>
        <w:t>总结</w:t>
      </w:r>
    </w:p>
    <w:p>
      <w:pPr>
        <w:rPr>
          <w:rFonts w:ascii="Times New Roman" w:hAnsi="Times New Roman" w:eastAsia="宋体" w:cs="Times New Roman"/>
          <w:sz w:val="18"/>
          <w:szCs w:val="18"/>
        </w:rPr>
      </w:pPr>
      <w:r>
        <w:rPr>
          <w:rFonts w:ascii="Times New Roman" w:hAnsi="Times New Roman" w:eastAsia="宋体" w:cs="Times New Roman"/>
          <w:sz w:val="18"/>
          <w:szCs w:val="18"/>
        </w:rPr>
        <w:tab/>
      </w:r>
      <w:r>
        <w:rPr>
          <w:rFonts w:hint="eastAsia" w:ascii="Times New Roman" w:hAnsi="Times New Roman" w:eastAsia="宋体" w:cs="Times New Roman"/>
          <w:sz w:val="18"/>
          <w:szCs w:val="18"/>
        </w:rPr>
        <w:t>本系统</w:t>
      </w:r>
      <w:r>
        <w:rPr>
          <w:rFonts w:ascii="Times New Roman" w:hAnsi="Times New Roman" w:eastAsia="宋体" w:cs="Times New Roman"/>
          <w:sz w:val="18"/>
          <w:szCs w:val="18"/>
        </w:rPr>
        <w:t>的优势在于：</w:t>
      </w:r>
    </w:p>
    <w:p>
      <w:pPr>
        <w:ind w:firstLine="420"/>
        <w:rPr>
          <w:rFonts w:ascii="Times New Roman" w:hAnsi="Times New Roman" w:eastAsia="宋体" w:cs="Times New Roman"/>
          <w:sz w:val="18"/>
          <w:szCs w:val="18"/>
        </w:rPr>
      </w:pPr>
      <w:r>
        <w:rPr>
          <w:rFonts w:ascii="Times New Roman" w:hAnsi="Times New Roman" w:eastAsia="宋体" w:cs="Times New Roman"/>
          <w:sz w:val="18"/>
          <w:szCs w:val="18"/>
        </w:rPr>
        <w:t>一</w:t>
      </w:r>
      <w:r>
        <w:rPr>
          <w:rFonts w:hint="eastAsia" w:ascii="Times New Roman" w:hAnsi="Times New Roman" w:eastAsia="宋体" w:cs="Times New Roman"/>
          <w:sz w:val="18"/>
          <w:szCs w:val="18"/>
        </w:rPr>
        <w:t xml:space="preserve">、 </w:t>
      </w:r>
      <w:r>
        <w:rPr>
          <w:rFonts w:ascii="Times New Roman" w:hAnsi="Times New Roman" w:eastAsia="宋体" w:cs="Times New Roman"/>
          <w:sz w:val="18"/>
          <w:szCs w:val="18"/>
        </w:rPr>
        <w:t>对Xposed框架提供的SDK进行封装后，Hook代码容易管理，便于bug修复和系统更新。</w:t>
      </w:r>
    </w:p>
    <w:p>
      <w:pPr>
        <w:ind w:firstLine="420"/>
        <w:rPr>
          <w:rFonts w:ascii="Times New Roman" w:hAnsi="Times New Roman" w:eastAsia="宋体" w:cs="Times New Roman"/>
          <w:sz w:val="18"/>
          <w:szCs w:val="18"/>
        </w:rPr>
      </w:pPr>
      <w:r>
        <w:rPr>
          <w:rFonts w:ascii="Times New Roman" w:hAnsi="Times New Roman" w:eastAsia="宋体" w:cs="Times New Roman"/>
          <w:sz w:val="18"/>
          <w:szCs w:val="18"/>
        </w:rPr>
        <w:t>二</w:t>
      </w:r>
      <w:r>
        <w:rPr>
          <w:rFonts w:hint="eastAsia" w:ascii="Times New Roman" w:hAnsi="Times New Roman" w:eastAsia="宋体" w:cs="Times New Roman"/>
          <w:sz w:val="18"/>
          <w:szCs w:val="18"/>
        </w:rPr>
        <w:t>、</w:t>
      </w:r>
      <w:r>
        <w:rPr>
          <w:rFonts w:ascii="Times New Roman" w:hAnsi="Times New Roman" w:eastAsia="宋体" w:cs="Times New Roman"/>
          <w:sz w:val="18"/>
          <w:szCs w:val="18"/>
        </w:rPr>
        <w:t>Hook模块给每个用户应用生成完善、精确的敏感API调用日志，对于系统保护、0day漏洞发掘、研究提供可靠数据保障。</w:t>
      </w:r>
    </w:p>
    <w:p>
      <w:pPr>
        <w:spacing w:after="156" w:afterLines="50"/>
        <w:ind w:firstLine="420"/>
        <w:rPr>
          <w:rFonts w:hint="eastAsia" w:ascii="Times New Roman" w:hAnsi="Times New Roman" w:eastAsia="宋体" w:cs="Times New Roman"/>
          <w:sz w:val="18"/>
          <w:szCs w:val="18"/>
        </w:rPr>
      </w:pPr>
      <w:r>
        <w:rPr>
          <w:rFonts w:ascii="Times New Roman" w:hAnsi="Times New Roman" w:eastAsia="宋体" w:cs="Times New Roman"/>
          <w:sz w:val="18"/>
          <w:szCs w:val="18"/>
        </w:rPr>
        <w:t>三</w:t>
      </w:r>
      <w:r>
        <w:rPr>
          <w:rFonts w:hint="eastAsia" w:ascii="Times New Roman" w:hAnsi="Times New Roman" w:eastAsia="宋体" w:cs="Times New Roman"/>
          <w:sz w:val="18"/>
          <w:szCs w:val="18"/>
        </w:rPr>
        <w:t>、</w:t>
      </w:r>
      <w:r>
        <w:rPr>
          <w:rFonts w:ascii="Times New Roman" w:hAnsi="Times New Roman" w:eastAsia="宋体" w:cs="Times New Roman"/>
          <w:sz w:val="18"/>
          <w:szCs w:val="18"/>
        </w:rPr>
        <w:t>位于客户端的Hook模块代码托管于Xposed框架， Xposed框架对于系统内存、设备电量占用、消耗极少，并且保证了较高的恶意软件检测成功概率。</w:t>
      </w:r>
    </w:p>
    <w:p>
      <w:pPr>
        <w:pStyle w:val="13"/>
        <w:numPr>
          <w:ilvl w:val="1"/>
          <w:numId w:val="1"/>
        </w:numPr>
        <w:spacing w:after="200"/>
        <w:ind w:firstLineChars="0"/>
        <w:rPr>
          <w:rFonts w:ascii="Times New Roman" w:hAnsi="Times New Roman" w:eastAsia="黑体" w:cs="Times New Roman"/>
          <w:sz w:val="18"/>
          <w:szCs w:val="18"/>
        </w:rPr>
      </w:pPr>
      <w:r>
        <w:rPr>
          <w:rFonts w:ascii="Times New Roman" w:hAnsi="Times New Roman" w:eastAsia="黑体" w:cs="Times New Roman"/>
          <w:sz w:val="18"/>
          <w:szCs w:val="18"/>
        </w:rPr>
        <w:t>Android流量监控</w:t>
      </w:r>
    </w:p>
    <w:p>
      <w:pPr>
        <w:spacing w:after="200"/>
        <w:rPr>
          <w:rFonts w:ascii="Times New Roman" w:hAnsi="Times New Roman" w:eastAsia="黑体" w:cs="Times New Roman"/>
          <w:sz w:val="18"/>
          <w:szCs w:val="18"/>
        </w:rPr>
      </w:pPr>
      <w:r>
        <w:rPr>
          <w:rFonts w:ascii="黑体" w:hAnsi="黑体" w:eastAsia="黑体" w:cs="Times New Roman"/>
          <w:sz w:val="18"/>
          <w:szCs w:val="18"/>
        </w:rPr>
        <w:t>2.3</w:t>
      </w:r>
      <w:r>
        <w:rPr>
          <w:rFonts w:hint="eastAsia" w:ascii="黑体" w:hAnsi="黑体" w:eastAsia="黑体" w:cs="Times New Roman"/>
          <w:sz w:val="18"/>
          <w:szCs w:val="18"/>
        </w:rPr>
        <w:t>.1</w:t>
      </w:r>
      <w:r>
        <w:rPr>
          <w:rFonts w:ascii="黑体" w:hAnsi="黑体" w:eastAsia="黑体" w:cs="Times New Roman"/>
          <w:sz w:val="18"/>
          <w:szCs w:val="18"/>
        </w:rPr>
        <w:t xml:space="preserve"> </w:t>
      </w:r>
      <w:del w:id="20" w:author="xyt" w:date="2018-04-13T15:06:33Z">
        <w:r>
          <w:rPr>
            <w:rFonts w:ascii="Times New Roman" w:hAnsi="Times New Roman" w:eastAsia="黑体" w:cs="Times New Roman"/>
            <w:sz w:val="18"/>
            <w:szCs w:val="18"/>
          </w:rPr>
          <w:delText>几</w:delText>
        </w:r>
      </w:del>
      <w:del w:id="21" w:author="xyt" w:date="2018-04-13T15:06:32Z">
        <w:r>
          <w:rPr>
            <w:rFonts w:ascii="Times New Roman" w:hAnsi="Times New Roman" w:eastAsia="黑体" w:cs="Times New Roman"/>
            <w:sz w:val="18"/>
            <w:szCs w:val="18"/>
          </w:rPr>
          <w:delText>种</w:delText>
        </w:r>
      </w:del>
      <w:r>
        <w:rPr>
          <w:rFonts w:ascii="Times New Roman" w:hAnsi="Times New Roman" w:eastAsia="黑体" w:cs="Times New Roman"/>
          <w:sz w:val="18"/>
          <w:szCs w:val="18"/>
        </w:rPr>
        <w:t>Android流量监控方案</w:t>
      </w:r>
      <w:ins w:id="22" w:author="xyt" w:date="2018-04-13T15:08:34Z">
        <w:r>
          <w:rPr>
            <w:rFonts w:hint="eastAsia" w:ascii="Times New Roman" w:hAnsi="Times New Roman" w:eastAsia="黑体" w:cs="Times New Roman"/>
            <w:sz w:val="18"/>
            <w:szCs w:val="18"/>
            <w:lang w:val="en-US" w:eastAsia="zh-CN"/>
          </w:rPr>
          <w:t>简介</w:t>
        </w:r>
      </w:ins>
    </w:p>
    <w:p>
      <w:pPr>
        <w:pStyle w:val="13"/>
        <w:ind w:firstLine="0" w:firstLineChars="0"/>
        <w:rPr>
          <w:rFonts w:ascii="宋体" w:hAnsi="宋体" w:eastAsia="宋体" w:cs="Times New Roman"/>
          <w:sz w:val="18"/>
          <w:szCs w:val="18"/>
        </w:rPr>
      </w:pPr>
      <w:r>
        <w:rPr>
          <w:rFonts w:ascii="Times New Roman" w:hAnsi="Times New Roman" w:cs="Times New Roman"/>
          <w:sz w:val="18"/>
          <w:szCs w:val="18"/>
        </w:rPr>
        <w:t>1)</w:t>
      </w:r>
      <w:r>
        <w:rPr>
          <w:rFonts w:ascii="宋体" w:hAnsi="宋体" w:eastAsia="宋体" w:cs="Times New Roman"/>
          <w:sz w:val="18"/>
          <w:szCs w:val="18"/>
        </w:rPr>
        <w:t xml:space="preserve"> 基于代理服务器的监控方案</w:t>
      </w:r>
    </w:p>
    <w:p>
      <w:pPr>
        <w:pStyle w:val="13"/>
        <w:ind w:firstLine="360"/>
        <w:rPr>
          <w:rFonts w:ascii="Times New Roman" w:hAnsi="Times New Roman" w:eastAsia="宋体" w:cs="Times New Roman"/>
          <w:sz w:val="18"/>
          <w:szCs w:val="18"/>
        </w:rPr>
      </w:pPr>
      <w:r>
        <w:rPr>
          <w:rFonts w:ascii="Times New Roman" w:hAnsi="Times New Roman" w:eastAsia="宋体" w:cs="Times New Roman"/>
          <w:sz w:val="18"/>
          <w:szCs w:val="18"/>
        </w:rPr>
        <w:t>通过在Android设备指定端口上创建代理服务器，无线网环境下设置WIFI代理为本机(127.0.0.1：代理端口)，3G/4G环境下新建一个接入点APN，设置APN的代理和端口。Android系统会让所</w:t>
      </w:r>
      <w:r>
        <w:commentReference w:id="4"/>
      </w:r>
      <w:r>
        <w:rPr>
          <w:rFonts w:ascii="Times New Roman" w:hAnsi="Times New Roman" w:eastAsia="宋体" w:cs="Times New Roman"/>
          <w:sz w:val="18"/>
          <w:szCs w:val="18"/>
        </w:rPr>
        <w:t>有流量都通过代理服务器，代理服务器即可对流量进行监控。代理服务器还可以安装证书，通过mitm中间人攻击的方式支持对https流量的解析。Android可用的代理工具有fiddler，browsermob-proxy等。</w:t>
      </w:r>
    </w:p>
    <w:p>
      <w:pPr>
        <w:pStyle w:val="13"/>
        <w:ind w:firstLine="0" w:firstLineChars="0"/>
        <w:rPr>
          <w:rFonts w:ascii="Times New Roman" w:hAnsi="Times New Roman" w:eastAsia="宋体" w:cs="Times New Roman"/>
          <w:sz w:val="18"/>
          <w:szCs w:val="18"/>
        </w:rPr>
      </w:pPr>
      <w:r>
        <w:rPr>
          <w:rFonts w:ascii="Times New Roman" w:hAnsi="Times New Roman" w:eastAsia="宋体" w:cs="Times New Roman"/>
          <w:sz w:val="18"/>
          <w:szCs w:val="18"/>
        </w:rPr>
        <w:t>2) 基于VPNService的监控方案</w:t>
      </w:r>
    </w:p>
    <w:p>
      <w:pPr>
        <w:pStyle w:val="13"/>
        <w:spacing w:after="156" w:afterLines="50"/>
        <w:ind w:firstLine="360"/>
        <w:rPr>
          <w:rFonts w:ascii="Times New Roman" w:hAnsi="Times New Roman" w:eastAsia="宋体" w:cs="Times New Roman"/>
          <w:sz w:val="18"/>
          <w:szCs w:val="18"/>
        </w:rPr>
      </w:pPr>
      <w:r>
        <w:rPr>
          <w:rFonts w:ascii="Times New Roman" w:hAnsi="Times New Roman" w:eastAsia="宋体" w:cs="Times New Roman"/>
          <w:sz w:val="18"/>
          <w:szCs w:val="18"/>
        </w:rPr>
        <w:t>VPNService是Android SDK中提供的开发Android VPN应用的API。Andriod开启VPN后，应用程序发出的数据包先发送到真实网络设备上，真实网络设备再通过iptables，使用NAT，将数据包转发到虚拟网络设备上。VPN应用打开虚拟网络设备，读取数据即可获得几乎所有的流量包。VPN应用可对获得的流量包进行拦截修改等操作，再发送给真实网络设备。Android一款名为packet capture的应用采用VPNService实现了流量监控。</w:t>
      </w:r>
    </w:p>
    <w:p>
      <w:pPr>
        <w:pStyle w:val="13"/>
        <w:ind w:firstLine="360"/>
        <w:jc w:val="center"/>
        <w:rPr>
          <w:rFonts w:ascii="Times New Roman" w:hAnsi="Times New Roman" w:eastAsia="宋体" w:cs="Times New Roman"/>
          <w:sz w:val="18"/>
          <w:szCs w:val="18"/>
        </w:rPr>
      </w:pPr>
      <w:r>
        <w:rPr>
          <w:rFonts w:ascii="Times New Roman" w:hAnsi="Times New Roman" w:eastAsia="宋体" w:cs="Times New Roman"/>
          <w:sz w:val="18"/>
          <w:szCs w:val="18"/>
        </w:rPr>
        <w:object>
          <v:shape id="_x0000_i1026" o:spt="75" type="#_x0000_t75" style="height:199.35pt;width:154.75pt;" o:ole="t" filled="f" o:preferrelative="t" stroked="f" coordsize="21600,21600">
            <v:path/>
            <v:fill on="f" focussize="0,0"/>
            <v:stroke on="f" joinstyle="miter"/>
            <v:imagedata r:id="rId10" o:title=""/>
            <o:lock v:ext="edit" aspectratio="t"/>
            <w10:wrap type="none"/>
            <w10:anchorlock/>
          </v:shape>
          <o:OLEObject Type="Embed" ProgID="Visio.Drawing.15" ShapeID="_x0000_i1026" DrawAspect="Content" ObjectID="_1468075726" r:id="rId9">
            <o:LockedField>false</o:LockedField>
          </o:OLEObject>
        </w:object>
      </w:r>
    </w:p>
    <w:p>
      <w:pPr>
        <w:pStyle w:val="13"/>
        <w:ind w:firstLine="300"/>
        <w:jc w:val="center"/>
        <w:rPr>
          <w:rFonts w:ascii="Times New Roman" w:hAnsi="Times New Roman" w:eastAsia="宋体" w:cs="Times New Roman"/>
          <w:sz w:val="15"/>
          <w:szCs w:val="18"/>
        </w:rPr>
      </w:pPr>
      <w:r>
        <w:rPr>
          <w:rFonts w:ascii="Times New Roman" w:hAnsi="Times New Roman" w:eastAsia="宋体" w:cs="Times New Roman"/>
          <w:sz w:val="15"/>
          <w:szCs w:val="15"/>
        </w:rPr>
        <w:t>图</w:t>
      </w:r>
      <w:r>
        <w:rPr>
          <w:rFonts w:hint="eastAsia" w:ascii="Times New Roman" w:hAnsi="Times New Roman" w:eastAsia="宋体" w:cs="Times New Roman"/>
          <w:sz w:val="15"/>
          <w:szCs w:val="15"/>
        </w:rPr>
        <w:t>3</w:t>
      </w:r>
      <w:r>
        <w:rPr>
          <w:rFonts w:ascii="Times New Roman" w:hAnsi="Times New Roman" w:eastAsia="宋体" w:cs="Times New Roman"/>
          <w:sz w:val="15"/>
          <w:szCs w:val="15"/>
        </w:rPr>
        <w:t xml:space="preserve"> </w:t>
      </w:r>
      <w:r>
        <w:rPr>
          <w:rFonts w:ascii="Times New Roman" w:hAnsi="Times New Roman" w:eastAsia="宋体" w:cs="Times New Roman"/>
          <w:sz w:val="15"/>
          <w:szCs w:val="18"/>
        </w:rPr>
        <w:t xml:space="preserve">流量在VPN中的传递过程 </w:t>
      </w:r>
    </w:p>
    <w:p>
      <w:pPr>
        <w:pStyle w:val="13"/>
        <w:spacing w:before="156" w:beforeLines="50"/>
        <w:ind w:firstLine="0" w:firstLineChars="0"/>
        <w:rPr>
          <w:rFonts w:ascii="Times New Roman" w:hAnsi="Times New Roman" w:eastAsia="宋体" w:cs="Times New Roman"/>
          <w:sz w:val="18"/>
          <w:szCs w:val="18"/>
        </w:rPr>
      </w:pPr>
      <w:r>
        <w:rPr>
          <w:rFonts w:ascii="Times New Roman" w:hAnsi="Times New Roman" w:eastAsia="宋体" w:cs="Times New Roman"/>
          <w:sz w:val="18"/>
          <w:szCs w:val="18"/>
        </w:rPr>
        <w:t>3)</w:t>
      </w:r>
      <w:r>
        <w:rPr>
          <w:rFonts w:ascii="Times New Roman" w:hAnsi="Times New Roman" w:eastAsia="宋体" w:cs="Times New Roman"/>
        </w:rPr>
        <w:t xml:space="preserve"> </w:t>
      </w:r>
      <w:r>
        <w:rPr>
          <w:rFonts w:ascii="Times New Roman" w:hAnsi="Times New Roman" w:eastAsia="宋体" w:cs="Times New Roman"/>
          <w:sz w:val="18"/>
          <w:szCs w:val="18"/>
        </w:rPr>
        <w:t>使用Android tcpdump</w:t>
      </w:r>
    </w:p>
    <w:p>
      <w:pPr>
        <w:pStyle w:val="13"/>
        <w:ind w:firstLine="360"/>
        <w:rPr>
          <w:rFonts w:ascii="Times New Roman" w:hAnsi="Times New Roman" w:eastAsia="宋体" w:cs="Times New Roman"/>
          <w:sz w:val="18"/>
          <w:szCs w:val="18"/>
        </w:rPr>
      </w:pPr>
      <w:r>
        <w:rPr>
          <w:rFonts w:ascii="Times New Roman" w:hAnsi="Times New Roman" w:eastAsia="宋体" w:cs="Times New Roman"/>
          <w:sz w:val="18"/>
          <w:szCs w:val="18"/>
        </w:rPr>
        <w:t>Android tcpdump是一个命令行窗口工具集，可以抓取WIFI、蜂窝网络等环境下的数据流量。tcpdump是Linux下一款强大的网络数据采集分析工具，而Android tcpdump则是tcpdump针对ARM架构处理器的编译版本。tcpdump通过libpacp来抓取报文，在Linux中libpacp使用AF_PACK套接字实现对流量的抓取分析。Android设备必须取得root权限才能使用tcpdump。</w:t>
      </w:r>
    </w:p>
    <w:p>
      <w:pPr>
        <w:pStyle w:val="13"/>
        <w:ind w:firstLine="0" w:firstLineChars="0"/>
        <w:rPr>
          <w:rFonts w:ascii="Times New Roman" w:hAnsi="Times New Roman" w:eastAsia="宋体" w:cs="Times New Roman"/>
          <w:sz w:val="18"/>
          <w:szCs w:val="18"/>
        </w:rPr>
      </w:pPr>
      <w:r>
        <w:rPr>
          <w:rFonts w:ascii="Times New Roman" w:hAnsi="Times New Roman" w:eastAsia="宋体" w:cs="Times New Roman"/>
          <w:sz w:val="18"/>
          <w:szCs w:val="18"/>
        </w:rPr>
        <w:t>4) 借助PC端软件</w:t>
      </w:r>
    </w:p>
    <w:p>
      <w:pPr>
        <w:pStyle w:val="13"/>
        <w:spacing w:after="120"/>
        <w:ind w:firstLine="360"/>
        <w:rPr>
          <w:rFonts w:ascii="Times New Roman" w:hAnsi="Times New Roman" w:eastAsia="宋体" w:cs="Times New Roman"/>
          <w:sz w:val="18"/>
          <w:szCs w:val="18"/>
        </w:rPr>
      </w:pPr>
      <w:r>
        <w:rPr>
          <w:rFonts w:ascii="Times New Roman" w:hAnsi="Times New Roman" w:eastAsia="宋体" w:cs="Times New Roman"/>
          <w:sz w:val="18"/>
          <w:szCs w:val="18"/>
        </w:rPr>
        <w:t>PC端具有功能强大的流量分析软件，如wireshark、fiddler、burpsuite、charles等，分析人员可采用这些软件间接抓取和分析Android设备的网络流量。首先PC先建立一个热点连接，只让待分析Android设备连接该热点。设置wireshark等流量分析软件监听这个热点即可间接分析Android设备的网络流量。</w:t>
      </w:r>
    </w:p>
    <w:p>
      <w:pPr>
        <w:spacing w:after="200"/>
        <w:rPr>
          <w:rFonts w:ascii="Times New Roman" w:hAnsi="Times New Roman" w:eastAsia="黑体" w:cs="Times New Roman"/>
          <w:sz w:val="18"/>
          <w:szCs w:val="18"/>
        </w:rPr>
      </w:pPr>
      <w:r>
        <w:rPr>
          <w:rFonts w:ascii="黑体" w:hAnsi="黑体" w:eastAsia="黑体" w:cs="Times New Roman"/>
          <w:sz w:val="18"/>
          <w:szCs w:val="18"/>
        </w:rPr>
        <w:t>2.3.2</w:t>
      </w:r>
      <w:r>
        <w:rPr>
          <w:rFonts w:ascii="Times New Roman" w:hAnsi="Times New Roman" w:eastAsia="黑体" w:cs="Times New Roman"/>
          <w:sz w:val="18"/>
          <w:szCs w:val="18"/>
        </w:rPr>
        <w:t>优缺点分析</w:t>
      </w:r>
    </w:p>
    <w:p>
      <w:pPr>
        <w:pStyle w:val="13"/>
        <w:ind w:firstLine="0" w:firstLineChars="0"/>
        <w:rPr>
          <w:rFonts w:ascii="Times New Roman" w:hAnsi="Times New Roman" w:eastAsia="宋体" w:cs="Times New Roman"/>
          <w:sz w:val="18"/>
          <w:szCs w:val="18"/>
        </w:rPr>
      </w:pPr>
      <w:r>
        <w:rPr>
          <w:rFonts w:ascii="Times New Roman" w:hAnsi="Times New Roman" w:eastAsia="宋体" w:cs="Times New Roman"/>
          <w:sz w:val="18"/>
          <w:szCs w:val="18"/>
        </w:rPr>
        <w:t>1)</w:t>
      </w:r>
      <w:r>
        <w:rPr>
          <w:rFonts w:ascii="Times New Roman" w:hAnsi="Times New Roman" w:eastAsia="宋体" w:cs="Times New Roman"/>
        </w:rPr>
        <w:t xml:space="preserve"> </w:t>
      </w:r>
      <w:r>
        <w:rPr>
          <w:rFonts w:ascii="Times New Roman" w:hAnsi="Times New Roman" w:eastAsia="宋体" w:cs="Times New Roman"/>
          <w:sz w:val="18"/>
          <w:szCs w:val="18"/>
        </w:rPr>
        <w:t>基于代理服务器的方案中可用到的fiddler提供了可供开发者二次开发的SDK，而browsermob-proxy源代码开源，并且Android设备仅需设置代理IP和端口即可，因此实现较为容易。局限性是代理服务器只能在应用层上进行流量监控和拦截修改，无法在传输层上进行，因此不能区分开不同Android应用的流量。</w:t>
      </w:r>
    </w:p>
    <w:p>
      <w:pPr>
        <w:pStyle w:val="13"/>
        <w:ind w:firstLine="0" w:firstLineChars="0"/>
        <w:rPr>
          <w:rFonts w:ascii="Times New Roman" w:hAnsi="Times New Roman" w:eastAsia="宋体" w:cs="Times New Roman"/>
          <w:sz w:val="18"/>
          <w:szCs w:val="18"/>
        </w:rPr>
      </w:pPr>
      <w:r>
        <w:rPr>
          <w:rFonts w:ascii="Times New Roman" w:hAnsi="Times New Roman" w:eastAsia="宋体" w:cs="Times New Roman"/>
          <w:sz w:val="18"/>
          <w:szCs w:val="18"/>
        </w:rPr>
        <w:t>2) VPNService方案可获得Android设备中网络层的IP报文，因此可对不同Android应用进行流量监控和拦截修改，功能更为强大。局限性是目前没有稳定优质的Android开源VPN项目，实现需要大量底层网络通信代码的编写。</w:t>
      </w:r>
    </w:p>
    <w:p>
      <w:pPr>
        <w:pStyle w:val="13"/>
        <w:ind w:firstLine="0" w:firstLineChars="0"/>
        <w:rPr>
          <w:rFonts w:ascii="Times New Roman" w:hAnsi="Times New Roman" w:eastAsia="宋体" w:cs="Times New Roman"/>
          <w:sz w:val="18"/>
          <w:szCs w:val="18"/>
        </w:rPr>
      </w:pPr>
      <w:r>
        <w:rPr>
          <w:rFonts w:ascii="Times New Roman" w:hAnsi="Times New Roman" w:eastAsia="宋体" w:cs="Times New Roman"/>
          <w:sz w:val="18"/>
          <w:szCs w:val="18"/>
        </w:rPr>
        <w:t>3) Android tcpdump需要root权限，取得root权限后Android设备会面临更多安全问题，而且root Android设备的过程也充满了风险，对普通用户不友好。此外，tcpdump无法拦截修改报文，只能监听报文，无法满足拦截恶意流量的要求。</w:t>
      </w:r>
    </w:p>
    <w:p>
      <w:pPr>
        <w:pStyle w:val="13"/>
        <w:ind w:firstLine="0" w:firstLineChars="0"/>
        <w:rPr>
          <w:rFonts w:ascii="Times New Roman" w:hAnsi="Times New Roman" w:eastAsia="宋体" w:cs="Times New Roman"/>
          <w:sz w:val="18"/>
          <w:szCs w:val="18"/>
        </w:rPr>
      </w:pPr>
      <w:r>
        <w:rPr>
          <w:rFonts w:ascii="Times New Roman" w:hAnsi="Times New Roman" w:eastAsia="宋体" w:cs="Times New Roman"/>
          <w:sz w:val="18"/>
          <w:szCs w:val="18"/>
        </w:rPr>
        <w:t>4) 建立热点借助PC端软件的方案是分析人员临时分析Android流量时最方便的方法。若Android设备上暂无流量分析软件，那么此方案最为有效。若使用fiddler，可在应用层监控、拦截、修改报文；若使用wireshark，可监控链路层以上的所有报文，但不能拦截修改报文。但是此方案仅限于分析人员临时分析流量采用。</w:t>
      </w:r>
    </w:p>
    <w:p>
      <w:pPr>
        <w:pStyle w:val="13"/>
        <w:spacing w:after="200"/>
        <w:ind w:firstLine="360"/>
        <w:rPr>
          <w:rFonts w:ascii="Times New Roman" w:hAnsi="Times New Roman" w:eastAsia="宋体" w:cs="Times New Roman"/>
          <w:sz w:val="18"/>
          <w:szCs w:val="18"/>
        </w:rPr>
      </w:pPr>
      <w:r>
        <w:rPr>
          <w:rFonts w:ascii="Times New Roman" w:hAnsi="Times New Roman" w:eastAsia="宋体" w:cs="Times New Roman"/>
          <w:sz w:val="18"/>
          <w:szCs w:val="18"/>
        </w:rPr>
        <w:t>综上所述，为了满足监控和拦截恶意应用流量的需要，并尽量对用户友好，</w:t>
      </w:r>
      <w:ins w:id="23" w:author="xyt" w:date="2018-04-13T15:07:46Z">
        <w:r>
          <w:rPr>
            <w:rFonts w:hint="eastAsia" w:ascii="Times New Roman" w:hAnsi="Times New Roman" w:eastAsia="宋体" w:cs="Times New Roman"/>
            <w:sz w:val="18"/>
            <w:szCs w:val="18"/>
            <w:lang w:val="en-US" w:eastAsia="zh-CN"/>
          </w:rPr>
          <w:t>本</w:t>
        </w:r>
      </w:ins>
      <w:ins w:id="24" w:author="xyt" w:date="2018-04-13T15:07:47Z">
        <w:r>
          <w:rPr>
            <w:rFonts w:hint="eastAsia" w:ascii="Times New Roman" w:hAnsi="Times New Roman" w:eastAsia="宋体" w:cs="Times New Roman"/>
            <w:sz w:val="18"/>
            <w:szCs w:val="18"/>
            <w:lang w:val="en-US" w:eastAsia="zh-CN"/>
          </w:rPr>
          <w:t>文</w:t>
        </w:r>
      </w:ins>
      <w:del w:id="25" w:author="xyt" w:date="2018-04-13T15:07:45Z">
        <w:r>
          <w:rPr>
            <w:rFonts w:ascii="Times New Roman" w:hAnsi="Times New Roman" w:eastAsia="宋体" w:cs="Times New Roman"/>
            <w:sz w:val="18"/>
            <w:szCs w:val="18"/>
          </w:rPr>
          <w:delText>可</w:delText>
        </w:r>
      </w:del>
      <w:r>
        <w:rPr>
          <w:rFonts w:ascii="Times New Roman" w:hAnsi="Times New Roman" w:eastAsia="宋体" w:cs="Times New Roman"/>
          <w:sz w:val="18"/>
          <w:szCs w:val="18"/>
        </w:rPr>
        <w:t>采用代理服务器和VPNService两种方案在Android设备上搭建流量监控、分析、拦截平台。</w:t>
      </w:r>
    </w:p>
    <w:p>
      <w:pPr>
        <w:spacing w:after="200"/>
        <w:rPr>
          <w:rFonts w:ascii="Times New Roman" w:hAnsi="Times New Roman" w:eastAsia="宋体" w:cs="Times New Roman"/>
          <w:sz w:val="18"/>
          <w:szCs w:val="18"/>
        </w:rPr>
      </w:pPr>
      <w:r>
        <w:rPr>
          <w:rFonts w:ascii="黑体" w:hAnsi="黑体" w:eastAsia="黑体" w:cs="Times New Roman"/>
          <w:sz w:val="18"/>
          <w:szCs w:val="18"/>
        </w:rPr>
        <w:t>2.3.3 Android流量监控</w:t>
      </w:r>
      <w:r>
        <w:rPr>
          <w:rFonts w:ascii="Times New Roman" w:hAnsi="Times New Roman" w:eastAsia="黑体" w:cs="Times New Roman"/>
          <w:sz w:val="18"/>
          <w:szCs w:val="18"/>
        </w:rPr>
        <w:t>、分析、拦截</w:t>
      </w:r>
      <w:r>
        <w:rPr>
          <w:rFonts w:hint="eastAsia" w:ascii="Times New Roman" w:hAnsi="Times New Roman" w:eastAsia="黑体" w:cs="Times New Roman"/>
          <w:sz w:val="18"/>
          <w:szCs w:val="18"/>
        </w:rPr>
        <w:t>框架</w:t>
      </w:r>
      <w:r>
        <w:rPr>
          <w:rFonts w:ascii="Times New Roman" w:hAnsi="Times New Roman" w:eastAsia="黑体" w:cs="Times New Roman"/>
          <w:sz w:val="18"/>
          <w:szCs w:val="18"/>
        </w:rPr>
        <w:t>的实现</w:t>
      </w:r>
    </w:p>
    <w:p>
      <w:pPr>
        <w:pStyle w:val="13"/>
        <w:ind w:firstLine="0" w:firstLineChars="0"/>
        <w:rPr>
          <w:rFonts w:ascii="Times New Roman" w:hAnsi="Times New Roman" w:cs="Times New Roman"/>
        </w:rPr>
      </w:pPr>
      <w:r>
        <w:rPr>
          <w:rFonts w:ascii="Times New Roman" w:hAnsi="Times New Roman" w:cs="Times New Roman"/>
        </w:rPr>
        <w:object>
          <v:shape id="_x0000_i1027" o:spt="75" type="#_x0000_t75" style="height:267.05pt;width:196.65pt;" o:ole="t" filled="f" o:preferrelative="t" stroked="f" coordsize="21600,21600">
            <v:path/>
            <v:fill on="f" focussize="0,0"/>
            <v:stroke on="f" joinstyle="miter"/>
            <v:imagedata r:id="rId12" o:title=""/>
            <o:lock v:ext="edit" aspectratio="t"/>
            <w10:wrap type="none"/>
            <w10:anchorlock/>
          </v:shape>
          <o:OLEObject Type="Embed" ProgID="Visio.Drawing.15" ShapeID="_x0000_i1027" DrawAspect="Content" ObjectID="_1468075727" r:id="rId11">
            <o:LockedField>false</o:LockedField>
          </o:OLEObject>
        </w:object>
      </w:r>
    </w:p>
    <w:p>
      <w:pPr>
        <w:pStyle w:val="13"/>
        <w:spacing w:after="200"/>
        <w:ind w:firstLine="0" w:firstLineChars="0"/>
        <w:jc w:val="center"/>
        <w:rPr>
          <w:rFonts w:ascii="Times New Roman" w:hAnsi="Times New Roman" w:cs="Times New Roman"/>
          <w:sz w:val="15"/>
          <w:szCs w:val="18"/>
        </w:rPr>
      </w:pPr>
      <w:r>
        <w:rPr>
          <w:rFonts w:ascii="宋体" w:hAnsi="宋体" w:eastAsia="宋体" w:cs="Times New Roman"/>
          <w:sz w:val="15"/>
          <w:szCs w:val="18"/>
        </w:rPr>
        <w:t>图</w:t>
      </w:r>
      <w:r>
        <w:rPr>
          <w:rFonts w:hint="eastAsia" w:ascii="宋体" w:hAnsi="宋体" w:eastAsia="宋体" w:cs="Times New Roman"/>
          <w:sz w:val="15"/>
          <w:szCs w:val="18"/>
        </w:rPr>
        <w:t>4</w:t>
      </w:r>
      <w:r>
        <w:rPr>
          <w:rFonts w:ascii="宋体" w:hAnsi="宋体" w:eastAsia="宋体" w:cs="Times New Roman"/>
          <w:sz w:val="15"/>
          <w:szCs w:val="18"/>
        </w:rPr>
        <w:t xml:space="preserve"> </w:t>
      </w:r>
      <w:r>
        <w:rPr>
          <w:rFonts w:ascii="Times New Roman" w:hAnsi="Times New Roman" w:cs="Times New Roman"/>
          <w:sz w:val="15"/>
          <w:szCs w:val="18"/>
        </w:rPr>
        <w:t xml:space="preserve"> Android</w:t>
      </w:r>
      <w:r>
        <w:rPr>
          <w:rFonts w:ascii="宋体" w:hAnsi="宋体" w:eastAsia="宋体" w:cs="Times New Roman"/>
          <w:sz w:val="15"/>
          <w:szCs w:val="18"/>
        </w:rPr>
        <w:t>流量监控、分析、拦截平台架构图</w:t>
      </w:r>
    </w:p>
    <w:p>
      <w:pPr>
        <w:pStyle w:val="13"/>
        <w:ind w:firstLine="360"/>
        <w:rPr>
          <w:rFonts w:ascii="Times New Roman" w:hAnsi="Times New Roman" w:eastAsia="宋体" w:cs="Times New Roman"/>
          <w:sz w:val="18"/>
          <w:szCs w:val="18"/>
        </w:rPr>
      </w:pPr>
      <w:r>
        <w:rPr>
          <w:rFonts w:hint="eastAsia" w:ascii="Times New Roman" w:hAnsi="Times New Roman" w:eastAsia="宋体" w:cs="Times New Roman"/>
          <w:sz w:val="18"/>
          <w:szCs w:val="18"/>
        </w:rPr>
        <w:t>如图4所示，</w:t>
      </w:r>
      <w:r>
        <w:rPr>
          <w:rFonts w:ascii="Times New Roman" w:hAnsi="Times New Roman" w:eastAsia="宋体" w:cs="Times New Roman"/>
          <w:sz w:val="18"/>
          <w:szCs w:val="18"/>
        </w:rPr>
        <w:t>Android流量监控、分析、拦截平台采用C-S架构，在客户端上使用代理服务器和VPN相结合的方式控制流量，服务器端负责分析客户端上传的流量样本并更新恶意URL模式数据库。客户端和服务器的数据库定期保持更新。</w:t>
      </w:r>
    </w:p>
    <w:p>
      <w:pPr>
        <w:pStyle w:val="13"/>
        <w:ind w:firstLine="360"/>
        <w:rPr>
          <w:rFonts w:ascii="Times New Roman" w:hAnsi="Times New Roman" w:eastAsia="宋体" w:cs="Times New Roman"/>
          <w:sz w:val="18"/>
          <w:szCs w:val="18"/>
        </w:rPr>
      </w:pPr>
      <w:r>
        <w:rPr>
          <w:rFonts w:ascii="Times New Roman" w:hAnsi="Times New Roman" w:eastAsia="宋体" w:cs="Times New Roman"/>
          <w:sz w:val="18"/>
          <w:szCs w:val="18"/>
        </w:rPr>
        <w:t>Android客户端中流量分析模块采用VPNService方案。VPNService能获得网络层IP报文，拿到传输层TCP、UDP报文中的端口信息。Android客户端因此能够识别此报文是哪一个应用程序发出的，从而把不同应用程序的流量区分开，利于对特定应用的流量分析。客户端第一次启动时，请求用户输入密码以安装该客户端的数字证书，此证书主要用于代理服务器和VPN通过mitm的方式对https流量的解析。用户在使用过程中反馈具有恶意行为的应用，触发客户端在每次可疑应用运行时开启流量监控功能，抓取这些可疑应用运行期间的流量包，并在用户同意的情况下封装为pacp格式发送至服务器进行分析。</w:t>
      </w:r>
    </w:p>
    <w:p>
      <w:pPr>
        <w:pStyle w:val="13"/>
        <w:ind w:firstLine="360"/>
        <w:rPr>
          <w:rFonts w:ascii="Times New Roman" w:hAnsi="Times New Roman" w:eastAsia="宋体" w:cs="Times New Roman"/>
          <w:sz w:val="18"/>
          <w:szCs w:val="18"/>
        </w:rPr>
      </w:pPr>
      <w:r>
        <w:rPr>
          <w:rFonts w:ascii="Times New Roman" w:hAnsi="Times New Roman" w:eastAsia="宋体" w:cs="Times New Roman"/>
          <w:sz w:val="18"/>
          <w:szCs w:val="18"/>
        </w:rPr>
        <w:t>Android客户端中流量拦截模块采用代理服务器方案。代理服务器采用browsermob-proxy。browsermob-proxy开源项目在效率和稳定性上有较为可靠的保证，满足流量拦截模块的需求。为了保持代理服务器长期正常运行不被系统回收，把代理服务器写入Andriod系统前台服务中并在通知栏里显示运行状态。代理服务器运行在本机IP为127.0.0.1的一个特定端口上，需要用户在Andriod网络设置中手动设置代理服务器的IP和端口号，设置完毕那么Andriod所有流量都会经过代理服务器。客户端中维护一个使用轻量级数据库sqlite管理的恶意URL模式表。代理服务器根据这个模式表检查每一个Android应用的请求报文，如果请求报文的URL成功匹配了模式表中的某一项，则将此请求报文拦截，立即向发出该请求报文的应用返回一个内容为空的回应报文，从而阻断恶意应用的流量。如果请求报文URL没有匹配模式表中任何一项，则放行该请求报文至互联网。</w:t>
      </w:r>
    </w:p>
    <w:p>
      <w:pPr>
        <w:pStyle w:val="13"/>
        <w:spacing w:after="200"/>
        <w:ind w:firstLine="360"/>
        <w:rPr>
          <w:rFonts w:ascii="Times New Roman" w:hAnsi="Times New Roman" w:eastAsia="宋体" w:cs="Times New Roman"/>
          <w:sz w:val="18"/>
          <w:szCs w:val="18"/>
        </w:rPr>
      </w:pPr>
      <w:r>
        <w:rPr>
          <w:rFonts w:ascii="Times New Roman" w:hAnsi="Times New Roman" w:eastAsia="宋体" w:cs="Times New Roman"/>
          <w:sz w:val="18"/>
          <w:szCs w:val="18"/>
        </w:rPr>
        <w:t>服务器中对客户端上传的可疑流量进行分析。客户端上传至服务器的可疑流量需要以下信息：可疑应用的包名、客户端类型、监控起止时间、可疑流量pacp包。服务器端流量分析人员根据包名对应可疑应用程序，使用wireshark等软件复现pacp格式的流量，从中提取恶意流量的URL模式，添加至服务器端恶意URL模式数据库。服务器与客户端的数据库依据版本号，定期更新，保持同步。</w:t>
      </w:r>
      <w:r>
        <w:rPr>
          <w:rFonts w:hint="eastAsia" w:ascii="Times New Roman" w:hAnsi="Times New Roman" w:eastAsia="宋体" w:cs="Times New Roman"/>
          <w:sz w:val="18"/>
          <w:szCs w:val="18"/>
        </w:rPr>
        <w:t>随着服务器对恶意</w:t>
      </w:r>
      <w:r>
        <w:rPr>
          <w:rFonts w:ascii="Times New Roman" w:hAnsi="Times New Roman" w:eastAsia="宋体" w:cs="Times New Roman"/>
          <w:sz w:val="18"/>
          <w:szCs w:val="18"/>
        </w:rPr>
        <w:t>URL模式数据库的不断完善，逐渐增强对恶意流量拦截的广度和准确度。</w:t>
      </w:r>
    </w:p>
    <w:p>
      <w:pPr>
        <w:spacing w:after="156" w:afterLines="50"/>
        <w:rPr>
          <w:rFonts w:ascii="Times New Roman" w:hAnsi="Times New Roman" w:eastAsia="黑体" w:cs="Times New Roman"/>
          <w:szCs w:val="21"/>
        </w:rPr>
      </w:pPr>
      <w:r>
        <w:rPr>
          <w:rFonts w:hint="eastAsia" w:ascii="Times New Roman" w:hAnsi="Times New Roman" w:eastAsia="黑体" w:cs="Times New Roman"/>
          <w:szCs w:val="21"/>
        </w:rPr>
        <w:t>3</w:t>
      </w:r>
      <w:r>
        <w:rPr>
          <w:rFonts w:ascii="Times New Roman" w:hAnsi="Times New Roman" w:eastAsia="黑体" w:cs="Times New Roman"/>
          <w:szCs w:val="21"/>
        </w:rPr>
        <w:t xml:space="preserve"> </w:t>
      </w:r>
      <w:r>
        <w:rPr>
          <w:rFonts w:hint="eastAsia" w:ascii="Times New Roman" w:hAnsi="Times New Roman" w:eastAsia="黑体" w:cs="Times New Roman"/>
          <w:szCs w:val="21"/>
        </w:rPr>
        <w:t>静态检测模块</w:t>
      </w:r>
    </w:p>
    <w:p>
      <w:pPr>
        <w:spacing w:after="156" w:afterLines="50"/>
        <w:rPr>
          <w:rFonts w:ascii="Times New Roman" w:hAnsi="Times New Roman" w:eastAsia="宋体" w:cs="Times New Roman"/>
          <w:sz w:val="18"/>
          <w:szCs w:val="18"/>
        </w:rPr>
      </w:pPr>
      <w:bookmarkStart w:id="0" w:name="_Hlk511310007"/>
      <w:r>
        <w:rPr>
          <w:rFonts w:hint="eastAsia" w:ascii="黑体" w:hAnsi="黑体" w:eastAsia="黑体" w:cs="Times New Roman"/>
          <w:sz w:val="18"/>
          <w:szCs w:val="18"/>
        </w:rPr>
        <w:t>3.1</w:t>
      </w:r>
      <w:r>
        <w:rPr>
          <w:rFonts w:ascii="黑体" w:hAnsi="黑体" w:eastAsia="黑体" w:cs="Times New Roman"/>
          <w:sz w:val="18"/>
          <w:szCs w:val="18"/>
        </w:rPr>
        <w:t xml:space="preserve"> </w:t>
      </w:r>
      <w:r>
        <w:rPr>
          <w:rFonts w:hint="eastAsia" w:ascii="黑体" w:hAnsi="黑体" w:eastAsia="黑体" w:cs="Times New Roman"/>
          <w:sz w:val="18"/>
          <w:szCs w:val="18"/>
        </w:rPr>
        <w:t>静态检测模块综述</w:t>
      </w:r>
    </w:p>
    <w:p>
      <w:pPr>
        <w:spacing w:after="156" w:afterLines="50"/>
        <w:ind w:firstLine="420"/>
        <w:rPr>
          <w:rFonts w:ascii="Times New Roman" w:hAnsi="Times New Roman" w:eastAsia="宋体" w:cs="Times New Roman"/>
          <w:sz w:val="18"/>
          <w:szCs w:val="18"/>
        </w:rPr>
      </w:pPr>
      <w:r>
        <w:rPr>
          <w:rFonts w:hint="eastAsia" w:ascii="Times New Roman" w:hAnsi="Times New Roman" w:eastAsia="宋体" w:cs="Times New Roman"/>
          <w:sz w:val="18"/>
          <w:szCs w:val="18"/>
        </w:rPr>
        <w:t>静态检测模块位于Android应用安全性评估模型的服务器端，在动态检测模块识别出应用运行中出现的异常行为后，用户可以选择将此应用上传到服务器端，通过服务器端的静态检测模块，对应用进行更加详细、全面的安全性评估，并向Android客户端返回该应用的检测报告。</w:t>
      </w:r>
    </w:p>
    <w:p>
      <w:pPr>
        <w:spacing w:after="156" w:afterLines="50"/>
        <w:ind w:firstLine="420"/>
        <w:rPr>
          <w:rFonts w:ascii="Times New Roman" w:hAnsi="Times New Roman" w:eastAsia="宋体" w:cs="Times New Roman"/>
          <w:sz w:val="18"/>
          <w:szCs w:val="18"/>
        </w:rPr>
      </w:pPr>
      <w:r>
        <w:rPr>
          <w:rFonts w:hint="eastAsia" w:ascii="Times New Roman" w:hAnsi="Times New Roman" w:eastAsia="宋体" w:cs="Times New Roman"/>
          <w:sz w:val="18"/>
          <w:szCs w:val="18"/>
        </w:rPr>
        <w:t>静态检测模块主要划分为三个功能模块，分别从三个不同的方面进行应用安全性的评估。第一个功能模块</w:t>
      </w:r>
      <w:r>
        <w:rPr>
          <w:rFonts w:ascii="Times New Roman" w:hAnsi="Times New Roman" w:eastAsia="宋体" w:cs="Times New Roman"/>
          <w:sz w:val="18"/>
          <w:szCs w:val="18"/>
        </w:rPr>
        <w:t>基于权限与敏感API的机器学习分类算法</w:t>
      </w:r>
      <w:r>
        <w:rPr>
          <w:rFonts w:hint="eastAsia" w:ascii="Times New Roman" w:hAnsi="Times New Roman" w:eastAsia="宋体" w:cs="Times New Roman"/>
          <w:sz w:val="18"/>
          <w:szCs w:val="18"/>
        </w:rPr>
        <w:t>实现恶意软件鉴别，并返回应用是否为恶意软件的判断结果。第二个功能模块用于对Android应用进行漏洞扫描，以检测出影响应用安全性的漏洞代码，此外，模块结合数据流分析技术对应用进行漏洞检测，可以有效提高漏洞检测的准确性。第三个功能模块用于检测Android应用中可能存在的隐私泄露问题，系统在对Android的隐私API与隐私泄露API进行归类整理后，使用FlowDroid寻找隐私数据的传播路径。</w:t>
      </w:r>
    </w:p>
    <w:p>
      <w:pPr>
        <w:spacing w:after="156" w:afterLines="50"/>
        <w:ind w:firstLine="420"/>
        <w:rPr>
          <w:rFonts w:ascii="Times New Roman" w:hAnsi="Times New Roman" w:eastAsia="宋体" w:cs="Times New Roman"/>
          <w:sz w:val="18"/>
          <w:szCs w:val="18"/>
        </w:rPr>
      </w:pPr>
      <w:r>
        <w:rPr>
          <w:rFonts w:hint="eastAsia" w:ascii="Times New Roman" w:hAnsi="Times New Roman" w:eastAsia="宋体" w:cs="Times New Roman"/>
          <w:sz w:val="18"/>
          <w:szCs w:val="18"/>
        </w:rPr>
        <w:t>通过上述的三个功能模块，服务端在静态分析的基础上，分别从应用是否具有恶意行为、应用的代码编写是否存在漏洞、应用是否存在隐私窃取行为三个角度来综合衡量被上传的Android应用的安全性。</w:t>
      </w:r>
      <w:bookmarkEnd w:id="0"/>
    </w:p>
    <w:p>
      <w:pPr>
        <w:spacing w:after="156" w:afterLines="50"/>
        <w:ind w:firstLine="420"/>
        <w:rPr>
          <w:rFonts w:ascii="Times New Roman" w:hAnsi="Times New Roman" w:eastAsia="宋体" w:cs="Times New Roman"/>
          <w:sz w:val="18"/>
          <w:szCs w:val="18"/>
        </w:rPr>
      </w:pPr>
    </w:p>
    <w:p>
      <w:pPr>
        <w:spacing w:after="156" w:afterLines="50"/>
        <w:rPr>
          <w:rFonts w:ascii="Times New Roman" w:hAnsi="Times New Roman" w:eastAsia="黑体" w:cs="Times New Roman"/>
          <w:sz w:val="18"/>
          <w:szCs w:val="21"/>
        </w:rPr>
      </w:pPr>
      <w:r>
        <w:rPr>
          <w:rFonts w:hint="eastAsia" w:ascii="Times New Roman" w:hAnsi="Times New Roman" w:eastAsia="黑体" w:cs="Times New Roman"/>
          <w:sz w:val="18"/>
          <w:szCs w:val="21"/>
        </w:rPr>
        <w:t>3</w:t>
      </w:r>
      <w:r>
        <w:rPr>
          <w:rFonts w:ascii="Times New Roman" w:hAnsi="Times New Roman" w:eastAsia="黑体" w:cs="Times New Roman"/>
          <w:sz w:val="18"/>
          <w:szCs w:val="21"/>
        </w:rPr>
        <w:t>.2 基于权限与敏感API</w:t>
      </w:r>
      <w:r>
        <w:rPr>
          <w:rFonts w:hint="eastAsia" w:ascii="Times New Roman" w:hAnsi="Times New Roman" w:eastAsia="黑体" w:cs="Times New Roman"/>
          <w:sz w:val="18"/>
          <w:szCs w:val="21"/>
        </w:rPr>
        <w:t>的恶意应用鉴别模块</w:t>
      </w:r>
      <w:r>
        <w:rPr>
          <w:rFonts w:ascii="Times New Roman" w:hAnsi="Times New Roman" w:eastAsia="黑体" w:cs="Times New Roman"/>
          <w:sz w:val="18"/>
          <w:szCs w:val="21"/>
        </w:rPr>
        <w:t xml:space="preserve"> </w:t>
      </w:r>
    </w:p>
    <w:p>
      <w:pPr>
        <w:widowControl/>
        <w:adjustRightInd w:val="0"/>
        <w:spacing w:after="200"/>
        <w:ind w:firstLine="360" w:firstLineChars="200"/>
        <w:jc w:val="left"/>
        <w:rPr>
          <w:rFonts w:ascii="宋体" w:hAnsi="宋体" w:eastAsia="宋体" w:cs="Times New Roman"/>
          <w:sz w:val="18"/>
          <w:szCs w:val="18"/>
        </w:rPr>
      </w:pPr>
      <w:r>
        <w:rPr>
          <w:rFonts w:hint="eastAsia" w:ascii="宋体" w:hAnsi="宋体" w:eastAsia="宋体" w:cs="Times New Roman"/>
          <w:sz w:val="18"/>
          <w:szCs w:val="18"/>
        </w:rPr>
        <w:t>本模块针对</w:t>
      </w:r>
      <w:r>
        <w:rPr>
          <w:rFonts w:ascii="宋体" w:hAnsi="宋体" w:eastAsia="宋体" w:cs="Times New Roman"/>
          <w:sz w:val="18"/>
          <w:szCs w:val="18"/>
        </w:rPr>
        <w:t>Android应用程序的权限机制与敏感API的调用情况，分别建立基于权限与敏感API的特征向量，然后使用Native Bayes与Random Forest两种机器学习算法建立分类模型。通过对两种分类模型的评估，提出了基于敏感API调用的随机森林算法分类模型，从而完成对恶意软件与正常应用的基本鉴别，并反馈</w:t>
      </w:r>
      <w:r>
        <w:rPr>
          <w:rFonts w:hint="eastAsia" w:ascii="宋体" w:hAnsi="宋体" w:eastAsia="宋体" w:cs="Times New Roman"/>
          <w:sz w:val="18"/>
          <w:szCs w:val="18"/>
        </w:rPr>
        <w:t>回</w:t>
      </w:r>
      <w:r>
        <w:rPr>
          <w:rFonts w:ascii="宋体" w:hAnsi="宋体" w:eastAsia="宋体" w:cs="Times New Roman"/>
          <w:sz w:val="18"/>
          <w:szCs w:val="18"/>
        </w:rPr>
        <w:t>鉴别结果</w:t>
      </w:r>
      <w:r>
        <w:rPr>
          <w:rFonts w:hint="eastAsia" w:ascii="宋体" w:hAnsi="宋体" w:eastAsia="宋体" w:cs="Times New Roman"/>
          <w:sz w:val="18"/>
          <w:szCs w:val="18"/>
        </w:rPr>
        <w:t>。</w:t>
      </w:r>
    </w:p>
    <w:p>
      <w:pPr>
        <w:widowControl/>
        <w:adjustRightInd w:val="0"/>
        <w:snapToGrid w:val="0"/>
        <w:spacing w:after="200"/>
        <w:jc w:val="left"/>
        <w:rPr>
          <w:rFonts w:ascii="黑体" w:hAnsi="黑体" w:eastAsia="黑体" w:cs="Times New Roman"/>
          <w:sz w:val="18"/>
          <w:szCs w:val="18"/>
        </w:rPr>
      </w:pPr>
      <w:r>
        <w:rPr>
          <w:rFonts w:hint="eastAsia" w:ascii="黑体" w:hAnsi="黑体" w:eastAsia="黑体" w:cs="Times New Roman"/>
          <w:sz w:val="18"/>
          <w:szCs w:val="18"/>
        </w:rPr>
        <w:t>3.2.1</w:t>
      </w:r>
      <w:r>
        <w:rPr>
          <w:rFonts w:ascii="黑体" w:hAnsi="黑体" w:eastAsia="黑体" w:cs="Times New Roman"/>
          <w:sz w:val="18"/>
          <w:szCs w:val="18"/>
        </w:rPr>
        <w:t xml:space="preserve"> 特征选取</w:t>
      </w:r>
    </w:p>
    <w:p>
      <w:pPr>
        <w:widowControl/>
        <w:adjustRightInd w:val="0"/>
        <w:jc w:val="left"/>
        <w:rPr>
          <w:rFonts w:ascii="宋体" w:hAnsi="宋体" w:eastAsia="宋体" w:cs="Times New Roman"/>
          <w:sz w:val="18"/>
          <w:szCs w:val="18"/>
        </w:rPr>
      </w:pPr>
      <w:r>
        <w:rPr>
          <w:rFonts w:ascii="宋体" w:hAnsi="宋体" w:eastAsia="宋体" w:cs="Times New Roman"/>
          <w:sz w:val="18"/>
          <w:szCs w:val="18"/>
        </w:rPr>
        <w:t>1)</w:t>
      </w:r>
      <w:r>
        <w:rPr>
          <w:rFonts w:hint="eastAsia" w:ascii="宋体" w:hAnsi="宋体" w:eastAsia="宋体" w:cs="Times New Roman"/>
          <w:sz w:val="18"/>
          <w:szCs w:val="18"/>
        </w:rPr>
        <w:t>权限信息</w:t>
      </w:r>
    </w:p>
    <w:p>
      <w:pPr>
        <w:widowControl/>
        <w:adjustRightInd w:val="0"/>
        <w:ind w:firstLine="360" w:firstLineChars="200"/>
        <w:jc w:val="left"/>
        <w:rPr>
          <w:rFonts w:ascii="Times New Roman" w:hAnsi="Times New Roman" w:eastAsia="宋体" w:cs="Times New Roman"/>
          <w:sz w:val="18"/>
          <w:szCs w:val="18"/>
        </w:rPr>
      </w:pPr>
      <w:r>
        <w:rPr>
          <w:rFonts w:ascii="Times New Roman" w:hAnsi="Times New Roman" w:eastAsia="宋体" w:cs="Times New Roman"/>
          <w:sz w:val="18"/>
          <w:szCs w:val="18"/>
        </w:rPr>
        <w:t>Android应用程序的一系列行为都需要它所申请的权限作为支撑，所以权限在一定程度上反应了应用程序的行为模式</w:t>
      </w:r>
      <w:r>
        <w:rPr>
          <w:rFonts w:hint="eastAsia" w:ascii="Times New Roman" w:hAnsi="Times New Roman" w:eastAsia="宋体" w:cs="Times New Roman"/>
          <w:sz w:val="18"/>
          <w:szCs w:val="18"/>
          <w:vertAlign w:val="superscript"/>
          <w:rPrChange w:id="26" w:author="xyt" w:date="2018-04-13T15:11:51Z">
            <w:rPr>
              <w:rFonts w:hint="eastAsia" w:ascii="Times New Roman" w:hAnsi="Times New Roman" w:eastAsia="宋体" w:cs="Times New Roman"/>
              <w:sz w:val="18"/>
              <w:szCs w:val="18"/>
            </w:rPr>
          </w:rPrChange>
        </w:rPr>
        <w:t>[</w:t>
      </w:r>
      <w:r>
        <w:rPr>
          <w:rFonts w:ascii="Times New Roman" w:hAnsi="Times New Roman" w:eastAsia="宋体" w:cs="Times New Roman"/>
          <w:sz w:val="18"/>
          <w:szCs w:val="18"/>
          <w:vertAlign w:val="superscript"/>
          <w:rPrChange w:id="27" w:author="xyt" w:date="2018-04-13T15:11:51Z">
            <w:rPr>
              <w:rFonts w:ascii="Times New Roman" w:hAnsi="Times New Roman" w:eastAsia="宋体" w:cs="Times New Roman"/>
              <w:sz w:val="18"/>
              <w:szCs w:val="18"/>
            </w:rPr>
          </w:rPrChange>
        </w:rPr>
        <w:t>10]</w:t>
      </w:r>
      <w:r>
        <w:rPr>
          <w:rFonts w:ascii="Times New Roman" w:hAnsi="Times New Roman" w:eastAsia="宋体" w:cs="Times New Roman"/>
          <w:sz w:val="18"/>
          <w:szCs w:val="18"/>
        </w:rPr>
        <w:t>。通过对Android应用程序的配置文件AndroidManifest.xml的分析，提取了关于应用注册的权限信息。</w:t>
      </w:r>
    </w:p>
    <w:p>
      <w:pPr>
        <w:widowControl/>
        <w:adjustRightInd w:val="0"/>
        <w:spacing w:after="200"/>
        <w:ind w:firstLine="360" w:firstLineChars="200"/>
        <w:jc w:val="left"/>
        <w:rPr>
          <w:rFonts w:ascii="Times New Roman" w:hAnsi="Times New Roman" w:eastAsia="宋体" w:cs="Times New Roman"/>
          <w:sz w:val="18"/>
          <w:szCs w:val="18"/>
        </w:rPr>
      </w:pPr>
      <w:r>
        <w:rPr>
          <w:rFonts w:ascii="Times New Roman" w:hAnsi="Times New Roman" w:eastAsia="宋体" w:cs="Times New Roman"/>
          <w:sz w:val="18"/>
          <w:szCs w:val="18"/>
        </w:rPr>
        <w:t>由于Android应用程序的权限信息太过冗杂，而且权限之间有较大的相关性，例如在发送短信过程中，必然伴随着接收短信，所以本文对提取出的权限信息进行分类处理，去除权限之间的相关性。这里选取皮尔逊相关系数这种度量方法计算两种权限的相似度</w:t>
      </w:r>
      <w:r>
        <w:rPr>
          <w:rFonts w:hint="eastAsia" w:ascii="Times New Roman" w:hAnsi="Times New Roman" w:eastAsia="宋体" w:cs="Times New Roman"/>
          <w:sz w:val="18"/>
          <w:szCs w:val="18"/>
          <w:vertAlign w:val="superscript"/>
          <w:rPrChange w:id="28" w:author="xyt" w:date="2018-04-13T15:12:16Z">
            <w:rPr>
              <w:rFonts w:hint="eastAsia" w:ascii="Times New Roman" w:hAnsi="Times New Roman" w:eastAsia="宋体" w:cs="Times New Roman"/>
              <w:sz w:val="18"/>
              <w:szCs w:val="18"/>
            </w:rPr>
          </w:rPrChange>
        </w:rPr>
        <w:t>[</w:t>
      </w:r>
      <w:r>
        <w:rPr>
          <w:rFonts w:ascii="Times New Roman" w:hAnsi="Times New Roman" w:eastAsia="宋体" w:cs="Times New Roman"/>
          <w:sz w:val="18"/>
          <w:szCs w:val="18"/>
          <w:vertAlign w:val="superscript"/>
          <w:rPrChange w:id="29" w:author="xyt" w:date="2018-04-13T15:12:16Z">
            <w:rPr>
              <w:rFonts w:ascii="Times New Roman" w:hAnsi="Times New Roman" w:eastAsia="宋体" w:cs="Times New Roman"/>
              <w:sz w:val="18"/>
              <w:szCs w:val="18"/>
            </w:rPr>
          </w:rPrChange>
        </w:rPr>
        <w:t>11]</w:t>
      </w:r>
      <w:r>
        <w:rPr>
          <w:rFonts w:ascii="Times New Roman" w:hAnsi="Times New Roman" w:eastAsia="宋体" w:cs="Times New Roman"/>
          <w:sz w:val="18"/>
          <w:szCs w:val="18"/>
        </w:rPr>
        <w:t>，皮尔逊相关系数是一种线性相关系数，用来反应两个变量线性相关程度。计算公式如下所示：</w:t>
      </w:r>
    </w:p>
    <w:p>
      <w:pPr>
        <w:widowControl/>
        <w:adjustRightInd w:val="0"/>
        <w:spacing w:after="200"/>
        <w:jc w:val="left"/>
        <w:rPr>
          <w:rFonts w:ascii="Times New Roman" w:hAnsi="Times New Roman" w:eastAsia="黑体" w:cs="Times New Roman"/>
          <w:sz w:val="18"/>
          <w:szCs w:val="18"/>
        </w:rPr>
      </w:pPr>
      <m:oMathPara>
        <m:oMath>
          <m:sSub>
            <m:sSubPr>
              <m:ctrlPr>
                <w:rPr>
                  <w:rFonts w:ascii="Cambria Math" w:hAnsi="Cambria Math" w:eastAsia="黑体" w:cs="Times New Roman"/>
                  <w:i/>
                  <w:sz w:val="18"/>
                  <w:szCs w:val="18"/>
                </w:rPr>
              </m:ctrlPr>
            </m:sSubPr>
            <m:e>
              <m:r>
                <w:rPr>
                  <w:rFonts w:ascii="Cambria Math" w:hAnsi="Cambria Math" w:eastAsia="黑体" w:cs="Times New Roman"/>
                  <w:sz w:val="18"/>
                  <w:szCs w:val="18"/>
                </w:rPr>
                <m:t>p</m:t>
              </m:r>
              <m:ctrlPr>
                <w:rPr>
                  <w:rFonts w:ascii="Cambria Math" w:hAnsi="Cambria Math" w:eastAsia="黑体" w:cs="Times New Roman"/>
                  <w:i/>
                  <w:sz w:val="18"/>
                  <w:szCs w:val="18"/>
                </w:rPr>
              </m:ctrlPr>
            </m:e>
            <m:sub>
              <m:r>
                <w:rPr>
                  <w:rFonts w:ascii="Cambria Math" w:hAnsi="Cambria Math" w:eastAsia="黑体" w:cs="Times New Roman"/>
                  <w:sz w:val="18"/>
                  <w:szCs w:val="18"/>
                </w:rPr>
                <m:t>X</m:t>
              </m:r>
              <m:r>
                <w:rPr>
                  <w:rFonts w:hint="eastAsia" w:ascii="Cambria Math" w:hAnsi="Cambria Math" w:eastAsia="黑体" w:cs="Times New Roman"/>
                  <w:sz w:val="18"/>
                  <w:szCs w:val="18"/>
                </w:rPr>
                <m:t>Y</m:t>
              </m:r>
              <m:ctrlPr>
                <w:rPr>
                  <w:rFonts w:ascii="Cambria Math" w:hAnsi="Cambria Math" w:eastAsia="黑体" w:cs="Times New Roman"/>
                  <w:i/>
                  <w:sz w:val="18"/>
                  <w:szCs w:val="18"/>
                </w:rPr>
              </m:ctrlPr>
            </m:sub>
          </m:sSub>
          <m:r>
            <w:rPr>
              <w:rFonts w:ascii="Cambria Math" w:hAnsi="Cambria Math" w:eastAsia="黑体" w:cs="Times New Roman"/>
              <w:sz w:val="18"/>
              <w:szCs w:val="18"/>
            </w:rPr>
            <m:t>=</m:t>
          </m:r>
          <m:f>
            <m:fPr>
              <m:ctrlPr>
                <w:rPr>
                  <w:rFonts w:ascii="Cambria Math" w:hAnsi="Cambria Math" w:eastAsia="黑体" w:cs="Times New Roman"/>
                  <w:i/>
                  <w:sz w:val="18"/>
                  <w:szCs w:val="18"/>
                </w:rPr>
              </m:ctrlPr>
            </m:fPr>
            <m:num>
              <m:r>
                <w:rPr>
                  <w:rFonts w:ascii="Cambria Math" w:hAnsi="Cambria Math" w:eastAsia="黑体" w:cs="Times New Roman"/>
                  <w:sz w:val="18"/>
                  <w:szCs w:val="18"/>
                </w:rPr>
                <m:t>∑XY-</m:t>
              </m:r>
              <m:f>
                <m:fPr>
                  <m:ctrlPr>
                    <w:rPr>
                      <w:rFonts w:ascii="Cambria Math" w:hAnsi="Cambria Math" w:eastAsia="黑体" w:cs="Times New Roman"/>
                      <w:i/>
                      <w:sz w:val="18"/>
                      <w:szCs w:val="18"/>
                    </w:rPr>
                  </m:ctrlPr>
                </m:fPr>
                <m:num>
                  <m:r>
                    <w:rPr>
                      <w:rFonts w:ascii="Cambria Math" w:hAnsi="Cambria Math" w:eastAsia="黑体" w:cs="Times New Roman"/>
                      <w:sz w:val="18"/>
                      <w:szCs w:val="18"/>
                    </w:rPr>
                    <m:t>ΣXΣY</m:t>
                  </m:r>
                  <m:ctrlPr>
                    <w:rPr>
                      <w:rFonts w:ascii="Cambria Math" w:hAnsi="Cambria Math" w:eastAsia="黑体" w:cs="Times New Roman"/>
                      <w:i/>
                      <w:sz w:val="18"/>
                      <w:szCs w:val="18"/>
                    </w:rPr>
                  </m:ctrlPr>
                </m:num>
                <m:den>
                  <m:r>
                    <w:rPr>
                      <w:rFonts w:ascii="Cambria Math" w:hAnsi="Cambria Math" w:eastAsia="黑体" w:cs="Times New Roman"/>
                      <w:sz w:val="18"/>
                      <w:szCs w:val="18"/>
                    </w:rPr>
                    <m:t>N</m:t>
                  </m:r>
                  <m:ctrlPr>
                    <w:rPr>
                      <w:rFonts w:ascii="Cambria Math" w:hAnsi="Cambria Math" w:eastAsia="黑体" w:cs="Times New Roman"/>
                      <w:i/>
                      <w:sz w:val="18"/>
                      <w:szCs w:val="18"/>
                    </w:rPr>
                  </m:ctrlPr>
                </m:den>
              </m:f>
              <m:ctrlPr>
                <w:rPr>
                  <w:rFonts w:ascii="Cambria Math" w:hAnsi="Cambria Math" w:eastAsia="黑体" w:cs="Times New Roman"/>
                  <w:i/>
                  <w:sz w:val="18"/>
                  <w:szCs w:val="18"/>
                </w:rPr>
              </m:ctrlPr>
            </m:num>
            <m:den>
              <m:rad>
                <m:radPr>
                  <m:degHide m:val="1"/>
                  <m:ctrlPr>
                    <w:rPr>
                      <w:rFonts w:ascii="Cambria Math" w:hAnsi="Cambria Math" w:eastAsia="黑体" w:cs="Times New Roman"/>
                      <w:i/>
                      <w:sz w:val="18"/>
                      <w:szCs w:val="18"/>
                    </w:rPr>
                  </m:ctrlPr>
                </m:radPr>
                <m:deg>
                  <m:ctrlPr>
                    <w:rPr>
                      <w:rFonts w:ascii="Cambria Math" w:hAnsi="Cambria Math" w:eastAsia="黑体" w:cs="Times New Roman"/>
                      <w:i/>
                      <w:sz w:val="18"/>
                      <w:szCs w:val="18"/>
                    </w:rPr>
                  </m:ctrlPr>
                </m:deg>
                <m:e>
                  <m:d>
                    <m:dPr>
                      <m:ctrlPr>
                        <w:rPr>
                          <w:rFonts w:ascii="Cambria Math" w:hAnsi="Cambria Math" w:eastAsia="黑体" w:cs="Times New Roman"/>
                          <w:i/>
                          <w:sz w:val="18"/>
                          <w:szCs w:val="18"/>
                        </w:rPr>
                      </m:ctrlPr>
                    </m:dPr>
                    <m:e>
                      <m:r>
                        <w:rPr>
                          <w:rFonts w:ascii="Cambria Math" w:hAnsi="Cambria Math" w:eastAsia="黑体" w:cs="Times New Roman"/>
                          <w:sz w:val="18"/>
                          <w:szCs w:val="18"/>
                        </w:rPr>
                        <m:t>∑</m:t>
                      </m:r>
                      <m:sSup>
                        <m:sSupPr>
                          <m:ctrlPr>
                            <w:rPr>
                              <w:rFonts w:ascii="Cambria Math" w:hAnsi="Cambria Math" w:eastAsia="黑体" w:cs="Times New Roman"/>
                              <w:i/>
                              <w:sz w:val="18"/>
                              <w:szCs w:val="18"/>
                            </w:rPr>
                          </m:ctrlPr>
                        </m:sSupPr>
                        <m:e>
                          <m:r>
                            <w:rPr>
                              <w:rFonts w:ascii="Cambria Math" w:hAnsi="Cambria Math" w:eastAsia="黑体" w:cs="Times New Roman"/>
                              <w:sz w:val="18"/>
                              <w:szCs w:val="18"/>
                            </w:rPr>
                            <m:t>X</m:t>
                          </m:r>
                          <m:ctrlPr>
                            <w:rPr>
                              <w:rFonts w:ascii="Cambria Math" w:hAnsi="Cambria Math" w:eastAsia="黑体" w:cs="Times New Roman"/>
                              <w:i/>
                              <w:sz w:val="18"/>
                              <w:szCs w:val="18"/>
                            </w:rPr>
                          </m:ctrlPr>
                        </m:e>
                        <m:sup>
                          <m:r>
                            <w:rPr>
                              <w:rFonts w:ascii="Cambria Math" w:hAnsi="Cambria Math" w:eastAsia="黑体" w:cs="Times New Roman"/>
                              <w:sz w:val="18"/>
                              <w:szCs w:val="18"/>
                            </w:rPr>
                            <m:t>2</m:t>
                          </m:r>
                          <m:ctrlPr>
                            <w:rPr>
                              <w:rFonts w:ascii="Cambria Math" w:hAnsi="Cambria Math" w:eastAsia="黑体" w:cs="Times New Roman"/>
                              <w:i/>
                              <w:sz w:val="18"/>
                              <w:szCs w:val="18"/>
                            </w:rPr>
                          </m:ctrlPr>
                        </m:sup>
                      </m:sSup>
                      <m:r>
                        <w:rPr>
                          <w:rFonts w:ascii="Cambria Math" w:hAnsi="Cambria Math" w:eastAsia="黑体" w:cs="Times New Roman"/>
                          <w:sz w:val="18"/>
                          <w:szCs w:val="18"/>
                        </w:rPr>
                        <m:t>-</m:t>
                      </m:r>
                      <m:f>
                        <m:fPr>
                          <m:ctrlPr>
                            <w:rPr>
                              <w:rFonts w:ascii="Cambria Math" w:hAnsi="Cambria Math" w:eastAsia="黑体" w:cs="Times New Roman"/>
                              <w:i/>
                              <w:sz w:val="18"/>
                              <w:szCs w:val="18"/>
                            </w:rPr>
                          </m:ctrlPr>
                        </m:fPr>
                        <m:num>
                          <m:sSup>
                            <m:sSupPr>
                              <m:ctrlPr>
                                <w:rPr>
                                  <w:rFonts w:ascii="Cambria Math" w:hAnsi="Cambria Math" w:eastAsia="黑体" w:cs="Times New Roman"/>
                                  <w:i/>
                                  <w:sz w:val="18"/>
                                  <w:szCs w:val="18"/>
                                </w:rPr>
                              </m:ctrlPr>
                            </m:sSupPr>
                            <m:e>
                              <m:d>
                                <m:dPr>
                                  <m:ctrlPr>
                                    <w:rPr>
                                      <w:rFonts w:ascii="Cambria Math" w:hAnsi="Cambria Math" w:eastAsia="黑体" w:cs="Times New Roman"/>
                                      <w:i/>
                                      <w:sz w:val="18"/>
                                      <w:szCs w:val="18"/>
                                    </w:rPr>
                                  </m:ctrlPr>
                                </m:dPr>
                                <m:e>
                                  <m:r>
                                    <w:rPr>
                                      <w:rFonts w:ascii="Cambria Math" w:hAnsi="Cambria Math" w:eastAsia="黑体" w:cs="Times New Roman"/>
                                      <w:sz w:val="18"/>
                                      <w:szCs w:val="18"/>
                                    </w:rPr>
                                    <m:t>ΣX</m:t>
                                  </m:r>
                                  <m:ctrlPr>
                                    <w:rPr>
                                      <w:rFonts w:ascii="Cambria Math" w:hAnsi="Cambria Math" w:eastAsia="黑体" w:cs="Times New Roman"/>
                                      <w:i/>
                                      <w:sz w:val="18"/>
                                      <w:szCs w:val="18"/>
                                    </w:rPr>
                                  </m:ctrlPr>
                                </m:e>
                              </m:d>
                              <m:ctrlPr>
                                <w:rPr>
                                  <w:rFonts w:ascii="Cambria Math" w:hAnsi="Cambria Math" w:eastAsia="黑体" w:cs="Times New Roman"/>
                                  <w:i/>
                                  <w:sz w:val="18"/>
                                  <w:szCs w:val="18"/>
                                </w:rPr>
                              </m:ctrlPr>
                            </m:e>
                            <m:sup>
                              <m:r>
                                <w:rPr>
                                  <w:rFonts w:ascii="Cambria Math" w:hAnsi="Cambria Math" w:eastAsia="黑体" w:cs="Times New Roman"/>
                                  <w:sz w:val="18"/>
                                  <w:szCs w:val="18"/>
                                </w:rPr>
                                <m:t>2</m:t>
                              </m:r>
                              <m:ctrlPr>
                                <w:rPr>
                                  <w:rFonts w:ascii="Cambria Math" w:hAnsi="Cambria Math" w:eastAsia="黑体" w:cs="Times New Roman"/>
                                  <w:i/>
                                  <w:sz w:val="18"/>
                                  <w:szCs w:val="18"/>
                                </w:rPr>
                              </m:ctrlPr>
                            </m:sup>
                          </m:sSup>
                          <m:ctrlPr>
                            <w:rPr>
                              <w:rFonts w:ascii="Cambria Math" w:hAnsi="Cambria Math" w:eastAsia="黑体" w:cs="Times New Roman"/>
                              <w:i/>
                              <w:sz w:val="18"/>
                              <w:szCs w:val="18"/>
                            </w:rPr>
                          </m:ctrlPr>
                        </m:num>
                        <m:den>
                          <m:r>
                            <w:rPr>
                              <w:rFonts w:ascii="Cambria Math" w:hAnsi="Cambria Math" w:eastAsia="黑体" w:cs="Times New Roman"/>
                              <w:sz w:val="18"/>
                              <w:szCs w:val="18"/>
                            </w:rPr>
                            <m:t>N</m:t>
                          </m:r>
                          <m:ctrlPr>
                            <w:rPr>
                              <w:rFonts w:ascii="Cambria Math" w:hAnsi="Cambria Math" w:eastAsia="黑体" w:cs="Times New Roman"/>
                              <w:i/>
                              <w:sz w:val="18"/>
                              <w:szCs w:val="18"/>
                            </w:rPr>
                          </m:ctrlPr>
                        </m:den>
                      </m:f>
                      <m:ctrlPr>
                        <w:rPr>
                          <w:rFonts w:ascii="Cambria Math" w:hAnsi="Cambria Math" w:eastAsia="黑体" w:cs="Times New Roman"/>
                          <w:i/>
                          <w:sz w:val="18"/>
                          <w:szCs w:val="18"/>
                        </w:rPr>
                      </m:ctrlPr>
                    </m:e>
                  </m:d>
                  <m:d>
                    <m:dPr>
                      <m:ctrlPr>
                        <w:rPr>
                          <w:rFonts w:ascii="Cambria Math" w:hAnsi="Cambria Math" w:eastAsia="黑体" w:cs="Times New Roman"/>
                          <w:i/>
                          <w:sz w:val="18"/>
                          <w:szCs w:val="18"/>
                        </w:rPr>
                      </m:ctrlPr>
                    </m:dPr>
                    <m:e>
                      <m:r>
                        <w:rPr>
                          <w:rFonts w:ascii="Cambria Math" w:hAnsi="Cambria Math" w:eastAsia="黑体" w:cs="Times New Roman"/>
                          <w:sz w:val="18"/>
                          <w:szCs w:val="18"/>
                        </w:rPr>
                        <m:t>∑</m:t>
                      </m:r>
                      <m:sSup>
                        <m:sSupPr>
                          <m:ctrlPr>
                            <w:rPr>
                              <w:rFonts w:ascii="Cambria Math" w:hAnsi="Cambria Math" w:eastAsia="黑体" w:cs="Times New Roman"/>
                              <w:i/>
                              <w:sz w:val="18"/>
                              <w:szCs w:val="18"/>
                            </w:rPr>
                          </m:ctrlPr>
                        </m:sSupPr>
                        <m:e>
                          <m:r>
                            <w:rPr>
                              <w:rFonts w:ascii="Cambria Math" w:hAnsi="Cambria Math" w:eastAsia="黑体" w:cs="Times New Roman"/>
                              <w:sz w:val="18"/>
                              <w:szCs w:val="18"/>
                            </w:rPr>
                            <m:t>Y</m:t>
                          </m:r>
                          <m:ctrlPr>
                            <w:rPr>
                              <w:rFonts w:ascii="Cambria Math" w:hAnsi="Cambria Math" w:eastAsia="黑体" w:cs="Times New Roman"/>
                              <w:i/>
                              <w:sz w:val="18"/>
                              <w:szCs w:val="18"/>
                            </w:rPr>
                          </m:ctrlPr>
                        </m:e>
                        <m:sup>
                          <m:r>
                            <w:rPr>
                              <w:rFonts w:ascii="Cambria Math" w:hAnsi="Cambria Math" w:eastAsia="黑体" w:cs="Times New Roman"/>
                              <w:sz w:val="18"/>
                              <w:szCs w:val="18"/>
                            </w:rPr>
                            <m:t>2</m:t>
                          </m:r>
                          <m:ctrlPr>
                            <w:rPr>
                              <w:rFonts w:ascii="Cambria Math" w:hAnsi="Cambria Math" w:eastAsia="黑体" w:cs="Times New Roman"/>
                              <w:i/>
                              <w:sz w:val="18"/>
                              <w:szCs w:val="18"/>
                            </w:rPr>
                          </m:ctrlPr>
                        </m:sup>
                      </m:sSup>
                      <m:r>
                        <w:rPr>
                          <w:rFonts w:ascii="Cambria Math" w:hAnsi="Cambria Math" w:eastAsia="黑体" w:cs="Times New Roman"/>
                          <w:sz w:val="18"/>
                          <w:szCs w:val="18"/>
                        </w:rPr>
                        <m:t>-</m:t>
                      </m:r>
                      <m:f>
                        <m:fPr>
                          <m:ctrlPr>
                            <w:rPr>
                              <w:rFonts w:ascii="Cambria Math" w:hAnsi="Cambria Math" w:eastAsia="黑体" w:cs="Times New Roman"/>
                              <w:i/>
                              <w:sz w:val="18"/>
                              <w:szCs w:val="18"/>
                            </w:rPr>
                          </m:ctrlPr>
                        </m:fPr>
                        <m:num>
                          <m:sSup>
                            <m:sSupPr>
                              <m:ctrlPr>
                                <w:rPr>
                                  <w:rFonts w:ascii="Cambria Math" w:hAnsi="Cambria Math" w:eastAsia="黑体" w:cs="Times New Roman"/>
                                  <w:i/>
                                  <w:sz w:val="18"/>
                                  <w:szCs w:val="18"/>
                                </w:rPr>
                              </m:ctrlPr>
                            </m:sSupPr>
                            <m:e>
                              <m:d>
                                <m:dPr>
                                  <m:ctrlPr>
                                    <w:rPr>
                                      <w:rFonts w:ascii="Cambria Math" w:hAnsi="Cambria Math" w:eastAsia="黑体" w:cs="Times New Roman"/>
                                      <w:i/>
                                      <w:sz w:val="18"/>
                                      <w:szCs w:val="18"/>
                                    </w:rPr>
                                  </m:ctrlPr>
                                </m:dPr>
                                <m:e>
                                  <m:r>
                                    <w:rPr>
                                      <w:rFonts w:ascii="Cambria Math" w:hAnsi="Cambria Math" w:eastAsia="黑体" w:cs="Times New Roman"/>
                                      <w:sz w:val="18"/>
                                      <w:szCs w:val="18"/>
                                    </w:rPr>
                                    <m:t>ΣY</m:t>
                                  </m:r>
                                  <m:ctrlPr>
                                    <w:rPr>
                                      <w:rFonts w:ascii="Cambria Math" w:hAnsi="Cambria Math" w:eastAsia="黑体" w:cs="Times New Roman"/>
                                      <w:i/>
                                      <w:sz w:val="18"/>
                                      <w:szCs w:val="18"/>
                                    </w:rPr>
                                  </m:ctrlPr>
                                </m:e>
                              </m:d>
                              <m:ctrlPr>
                                <w:rPr>
                                  <w:rFonts w:ascii="Cambria Math" w:hAnsi="Cambria Math" w:eastAsia="黑体" w:cs="Times New Roman"/>
                                  <w:i/>
                                  <w:sz w:val="18"/>
                                  <w:szCs w:val="18"/>
                                </w:rPr>
                              </m:ctrlPr>
                            </m:e>
                            <m:sup>
                              <m:r>
                                <w:rPr>
                                  <w:rFonts w:ascii="Cambria Math" w:hAnsi="Cambria Math" w:eastAsia="黑体" w:cs="Times New Roman"/>
                                  <w:sz w:val="18"/>
                                  <w:szCs w:val="18"/>
                                </w:rPr>
                                <m:t>2</m:t>
                              </m:r>
                              <m:ctrlPr>
                                <w:rPr>
                                  <w:rFonts w:ascii="Cambria Math" w:hAnsi="Cambria Math" w:eastAsia="黑体" w:cs="Times New Roman"/>
                                  <w:i/>
                                  <w:sz w:val="18"/>
                                  <w:szCs w:val="18"/>
                                </w:rPr>
                              </m:ctrlPr>
                            </m:sup>
                          </m:sSup>
                          <m:ctrlPr>
                            <w:rPr>
                              <w:rFonts w:ascii="Cambria Math" w:hAnsi="Cambria Math" w:eastAsia="黑体" w:cs="Times New Roman"/>
                              <w:i/>
                              <w:sz w:val="18"/>
                              <w:szCs w:val="18"/>
                            </w:rPr>
                          </m:ctrlPr>
                        </m:num>
                        <m:den>
                          <m:r>
                            <w:rPr>
                              <w:rFonts w:ascii="Cambria Math" w:hAnsi="Cambria Math" w:eastAsia="黑体" w:cs="Times New Roman"/>
                              <w:sz w:val="18"/>
                              <w:szCs w:val="18"/>
                            </w:rPr>
                            <m:t>N</m:t>
                          </m:r>
                          <m:ctrlPr>
                            <w:rPr>
                              <w:rFonts w:ascii="Cambria Math" w:hAnsi="Cambria Math" w:eastAsia="黑体" w:cs="Times New Roman"/>
                              <w:i/>
                              <w:sz w:val="18"/>
                              <w:szCs w:val="18"/>
                            </w:rPr>
                          </m:ctrlPr>
                        </m:den>
                      </m:f>
                      <m:ctrlPr>
                        <w:rPr>
                          <w:rFonts w:ascii="Cambria Math" w:hAnsi="Cambria Math" w:eastAsia="黑体" w:cs="Times New Roman"/>
                          <w:i/>
                          <w:sz w:val="18"/>
                          <w:szCs w:val="18"/>
                        </w:rPr>
                      </m:ctrlPr>
                    </m:e>
                  </m:d>
                  <m:ctrlPr>
                    <w:rPr>
                      <w:rFonts w:ascii="Cambria Math" w:hAnsi="Cambria Math" w:eastAsia="黑体" w:cs="Times New Roman"/>
                      <w:i/>
                      <w:sz w:val="18"/>
                      <w:szCs w:val="18"/>
                    </w:rPr>
                  </m:ctrlPr>
                </m:e>
              </m:rad>
              <m:ctrlPr>
                <w:rPr>
                  <w:rFonts w:ascii="Cambria Math" w:hAnsi="Cambria Math" w:eastAsia="黑体" w:cs="Times New Roman"/>
                  <w:i/>
                  <w:sz w:val="18"/>
                  <w:szCs w:val="18"/>
                </w:rPr>
              </m:ctrlPr>
            </m:den>
          </m:f>
        </m:oMath>
      </m:oMathPara>
    </w:p>
    <w:p>
      <w:pPr>
        <w:widowControl/>
        <w:adjustRightInd w:val="0"/>
        <w:jc w:val="left"/>
        <w:rPr>
          <w:rFonts w:ascii="Times New Roman" w:hAnsi="Times New Roman" w:eastAsia="宋体" w:cs="Times New Roman"/>
          <w:sz w:val="18"/>
          <w:szCs w:val="18"/>
        </w:rPr>
      </w:pPr>
      <w:r>
        <w:rPr>
          <w:rFonts w:ascii="Times New Roman" w:hAnsi="Times New Roman" w:eastAsia="黑体" w:cs="Times New Roman"/>
          <w:i/>
          <w:sz w:val="18"/>
          <w:szCs w:val="18"/>
        </w:rPr>
        <w:t>X</w:t>
      </w:r>
      <w:r>
        <w:rPr>
          <w:rFonts w:ascii="Times New Roman" w:hAnsi="Times New Roman" w:eastAsia="宋体" w:cs="Times New Roman"/>
          <w:sz w:val="18"/>
          <w:szCs w:val="18"/>
        </w:rPr>
        <w:t>与</w:t>
      </w:r>
      <w:r>
        <w:rPr>
          <w:rFonts w:ascii="Times New Roman" w:hAnsi="Times New Roman" w:eastAsia="黑体" w:cs="Times New Roman"/>
          <w:i/>
          <w:sz w:val="18"/>
          <w:szCs w:val="18"/>
        </w:rPr>
        <w:t>Y</w:t>
      </w:r>
      <w:r>
        <w:rPr>
          <w:rFonts w:ascii="Times New Roman" w:hAnsi="Times New Roman" w:eastAsia="宋体" w:cs="Times New Roman"/>
          <w:sz w:val="18"/>
          <w:szCs w:val="18"/>
        </w:rPr>
        <w:t>表示两个变量，</w:t>
      </w:r>
      <m:oMath>
        <m:sSub>
          <m:sSubPr>
            <m:ctrlPr>
              <w:rPr>
                <w:rFonts w:ascii="Cambria Math" w:hAnsi="Cambria Math" w:eastAsia="黑体" w:cs="Times New Roman"/>
                <w:i/>
                <w:sz w:val="18"/>
                <w:szCs w:val="18"/>
              </w:rPr>
            </m:ctrlPr>
          </m:sSubPr>
          <m:e>
            <m:r>
              <w:rPr>
                <w:rFonts w:ascii="Cambria Math" w:hAnsi="Cambria Math" w:eastAsia="黑体" w:cs="Times New Roman"/>
                <w:sz w:val="18"/>
                <w:szCs w:val="18"/>
              </w:rPr>
              <m:t>p</m:t>
            </m:r>
            <m:ctrlPr>
              <w:rPr>
                <w:rFonts w:ascii="Cambria Math" w:hAnsi="Cambria Math" w:eastAsia="黑体" w:cs="Times New Roman"/>
                <w:i/>
                <w:sz w:val="18"/>
                <w:szCs w:val="18"/>
              </w:rPr>
            </m:ctrlPr>
          </m:e>
          <m:sub>
            <m:r>
              <w:rPr>
                <w:rFonts w:ascii="Cambria Math" w:hAnsi="Cambria Math" w:eastAsia="黑体" w:cs="Times New Roman"/>
                <w:sz w:val="18"/>
                <w:szCs w:val="18"/>
              </w:rPr>
              <m:t>XY</m:t>
            </m:r>
            <m:ctrlPr>
              <w:rPr>
                <w:rFonts w:ascii="Cambria Math" w:hAnsi="Cambria Math" w:eastAsia="黑体" w:cs="Times New Roman"/>
                <w:i/>
                <w:sz w:val="18"/>
                <w:szCs w:val="18"/>
              </w:rPr>
            </m:ctrlPr>
          </m:sub>
        </m:sSub>
      </m:oMath>
      <w:r>
        <w:rPr>
          <w:rFonts w:ascii="Times New Roman" w:hAnsi="Times New Roman" w:eastAsia="宋体" w:cs="Times New Roman"/>
          <w:sz w:val="18"/>
          <w:szCs w:val="18"/>
        </w:rPr>
        <w:t>表示两个变量的相似度。如果两个权限的相关系数过高，那么就把这两个权限归为一个权限簇，表</w:t>
      </w:r>
      <w:r>
        <w:rPr>
          <w:rFonts w:hint="eastAsia" w:ascii="Times New Roman" w:hAnsi="Times New Roman" w:eastAsia="宋体" w:cs="Times New Roman"/>
          <w:sz w:val="18"/>
          <w:szCs w:val="18"/>
        </w:rPr>
        <w:t>6</w:t>
      </w:r>
      <w:r>
        <w:rPr>
          <w:rFonts w:ascii="Times New Roman" w:hAnsi="Times New Roman" w:eastAsia="宋体" w:cs="Times New Roman"/>
          <w:sz w:val="18"/>
          <w:szCs w:val="18"/>
        </w:rPr>
        <w:t>是经过分类后得到的7个权限簇，其中列举了部分权限。</w:t>
      </w:r>
    </w:p>
    <w:p>
      <w:pPr>
        <w:widowControl/>
        <w:adjustRightInd w:val="0"/>
        <w:ind w:firstLine="900" w:firstLineChars="600"/>
        <w:jc w:val="left"/>
        <w:rPr>
          <w:rFonts w:ascii="Times New Roman" w:hAnsi="Times New Roman" w:eastAsia="宋体" w:cs="Times New Roman"/>
          <w:sz w:val="18"/>
          <w:szCs w:val="18"/>
        </w:rPr>
      </w:pPr>
      <w:r>
        <w:rPr>
          <w:rFonts w:hint="eastAsia"/>
          <w:sz w:val="15"/>
          <w:szCs w:val="15"/>
        </w:rPr>
        <w:t>表6</w:t>
      </w:r>
      <w:r>
        <w:rPr>
          <w:sz w:val="15"/>
          <w:szCs w:val="15"/>
        </w:rPr>
        <w:t xml:space="preserve"> 部分高危权限簇展示</w:t>
      </w:r>
    </w:p>
    <w:tbl>
      <w:tblPr>
        <w:tblStyle w:val="9"/>
        <w:tblW w:w="41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3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7" w:type="dxa"/>
            <w:tcBorders>
              <w:top w:val="single" w:color="auto" w:sz="12" w:space="0"/>
              <w:left w:val="nil"/>
              <w:bottom w:val="single" w:color="auto" w:sz="4" w:space="0"/>
              <w:right w:val="nil"/>
            </w:tcBorders>
          </w:tcPr>
          <w:p>
            <w:pPr>
              <w:rPr>
                <w:rFonts w:ascii="Times New Roman" w:hAnsi="Times New Roman" w:eastAsia="宋体" w:cs="Times New Roman"/>
                <w:sz w:val="15"/>
                <w:szCs w:val="15"/>
              </w:rPr>
            </w:pPr>
            <w:r>
              <w:rPr>
                <w:rFonts w:ascii="Times New Roman" w:hAnsi="Times New Roman" w:eastAsia="宋体" w:cs="Times New Roman"/>
                <w:sz w:val="15"/>
                <w:szCs w:val="15"/>
              </w:rPr>
              <w:t>类别</w:t>
            </w:r>
          </w:p>
        </w:tc>
        <w:tc>
          <w:tcPr>
            <w:tcW w:w="3544" w:type="dxa"/>
            <w:tcBorders>
              <w:top w:val="single" w:color="auto" w:sz="12" w:space="0"/>
              <w:left w:val="nil"/>
              <w:bottom w:val="single" w:color="auto" w:sz="4" w:space="0"/>
              <w:right w:val="nil"/>
            </w:tcBorders>
          </w:tcPr>
          <w:p>
            <w:pPr>
              <w:rPr>
                <w:rFonts w:ascii="Times New Roman" w:hAnsi="Times New Roman" w:eastAsia="宋体" w:cs="Times New Roman"/>
                <w:sz w:val="15"/>
                <w:szCs w:val="15"/>
              </w:rPr>
            </w:pPr>
            <w:r>
              <w:rPr>
                <w:rFonts w:ascii="Times New Roman" w:hAnsi="Times New Roman" w:eastAsia="宋体" w:cs="Times New Roman"/>
                <w:sz w:val="15"/>
                <w:szCs w:val="15"/>
              </w:rPr>
              <w:t>权限簇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7" w:type="dxa"/>
            <w:tcBorders>
              <w:top w:val="single" w:color="auto" w:sz="4" w:space="0"/>
              <w:left w:val="nil"/>
              <w:bottom w:val="nil"/>
              <w:right w:val="nil"/>
            </w:tcBorders>
          </w:tcPr>
          <w:p>
            <w:pPr>
              <w:rPr>
                <w:rFonts w:ascii="Times New Roman" w:hAnsi="Times New Roman" w:eastAsia="宋体" w:cs="Times New Roman"/>
                <w:sz w:val="15"/>
                <w:szCs w:val="15"/>
              </w:rPr>
            </w:pPr>
            <w:r>
              <w:rPr>
                <w:rFonts w:ascii="Times New Roman" w:hAnsi="Times New Roman" w:eastAsia="宋体" w:cs="Times New Roman"/>
                <w:sz w:val="15"/>
                <w:szCs w:val="15"/>
              </w:rPr>
              <w:t>1</w:t>
            </w:r>
          </w:p>
        </w:tc>
        <w:tc>
          <w:tcPr>
            <w:tcW w:w="3544" w:type="dxa"/>
            <w:tcBorders>
              <w:top w:val="single" w:color="auto" w:sz="4" w:space="0"/>
              <w:left w:val="nil"/>
              <w:bottom w:val="nil"/>
              <w:right w:val="nil"/>
            </w:tcBorders>
          </w:tcPr>
          <w:p>
            <w:pPr>
              <w:rPr>
                <w:rFonts w:ascii="Times New Roman" w:hAnsi="Times New Roman" w:eastAsia="宋体" w:cs="Times New Roman"/>
                <w:sz w:val="15"/>
                <w:szCs w:val="15"/>
              </w:rPr>
            </w:pPr>
            <w:r>
              <w:rPr>
                <w:rFonts w:ascii="Times New Roman" w:hAnsi="Times New Roman" w:eastAsia="宋体" w:cs="Times New Roman"/>
                <w:sz w:val="15"/>
                <w:szCs w:val="15"/>
              </w:rPr>
              <w:t xml:space="preserve">android.permission.WRITE_CONTACTS </w:t>
            </w:r>
          </w:p>
          <w:p>
            <w:pPr>
              <w:rPr>
                <w:rFonts w:ascii="Times New Roman" w:hAnsi="Times New Roman" w:eastAsia="宋体" w:cs="Times New Roman"/>
                <w:sz w:val="15"/>
                <w:szCs w:val="15"/>
              </w:rPr>
            </w:pPr>
            <w:r>
              <w:rPr>
                <w:rFonts w:ascii="Times New Roman" w:hAnsi="Times New Roman" w:eastAsia="宋体" w:cs="Times New Roman"/>
                <w:sz w:val="15"/>
                <w:szCs w:val="15"/>
              </w:rPr>
              <w:t xml:space="preserve">android.permission.GET_ACCOUNTS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7" w:type="dxa"/>
            <w:tcBorders>
              <w:top w:val="nil"/>
              <w:left w:val="nil"/>
              <w:bottom w:val="nil"/>
              <w:right w:val="nil"/>
            </w:tcBorders>
          </w:tcPr>
          <w:p>
            <w:pPr>
              <w:rPr>
                <w:rFonts w:ascii="Times New Roman" w:hAnsi="Times New Roman" w:eastAsia="宋体" w:cs="Times New Roman"/>
                <w:sz w:val="15"/>
                <w:szCs w:val="15"/>
              </w:rPr>
            </w:pPr>
            <w:r>
              <w:rPr>
                <w:rFonts w:ascii="Times New Roman" w:hAnsi="Times New Roman" w:eastAsia="宋体" w:cs="Times New Roman"/>
                <w:sz w:val="15"/>
                <w:szCs w:val="15"/>
              </w:rPr>
              <w:t>2</w:t>
            </w:r>
          </w:p>
        </w:tc>
        <w:tc>
          <w:tcPr>
            <w:tcW w:w="3544" w:type="dxa"/>
            <w:tcBorders>
              <w:top w:val="nil"/>
              <w:left w:val="nil"/>
              <w:bottom w:val="nil"/>
              <w:right w:val="nil"/>
            </w:tcBorders>
          </w:tcPr>
          <w:p>
            <w:pPr>
              <w:rPr>
                <w:rFonts w:ascii="Times New Roman" w:hAnsi="Times New Roman" w:eastAsia="宋体" w:cs="Times New Roman"/>
                <w:sz w:val="15"/>
                <w:szCs w:val="15"/>
              </w:rPr>
            </w:pPr>
            <w:r>
              <w:rPr>
                <w:rFonts w:ascii="Times New Roman" w:hAnsi="Times New Roman" w:eastAsia="宋体" w:cs="Times New Roman"/>
                <w:sz w:val="15"/>
                <w:szCs w:val="15"/>
              </w:rPr>
              <w:t>android.permission.READ_CALENDAR</w:t>
            </w:r>
          </w:p>
          <w:p>
            <w:pPr>
              <w:rPr>
                <w:rFonts w:ascii="Times New Roman" w:hAnsi="Times New Roman" w:eastAsia="宋体" w:cs="Times New Roman"/>
                <w:sz w:val="15"/>
                <w:szCs w:val="15"/>
              </w:rPr>
            </w:pPr>
            <w:r>
              <w:rPr>
                <w:rFonts w:ascii="Times New Roman" w:hAnsi="Times New Roman" w:eastAsia="宋体" w:cs="Times New Roman"/>
                <w:sz w:val="15"/>
                <w:szCs w:val="15"/>
              </w:rPr>
              <w:t>android.permission.WRITE_CALENDAR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7" w:type="dxa"/>
            <w:tcBorders>
              <w:top w:val="nil"/>
              <w:left w:val="nil"/>
              <w:bottom w:val="nil"/>
              <w:right w:val="nil"/>
            </w:tcBorders>
          </w:tcPr>
          <w:p>
            <w:pPr>
              <w:rPr>
                <w:rFonts w:ascii="Times New Roman" w:hAnsi="Times New Roman" w:eastAsia="宋体" w:cs="Times New Roman"/>
                <w:sz w:val="15"/>
                <w:szCs w:val="15"/>
              </w:rPr>
            </w:pPr>
            <w:r>
              <w:rPr>
                <w:rFonts w:ascii="Times New Roman" w:hAnsi="Times New Roman" w:eastAsia="宋体" w:cs="Times New Roman"/>
                <w:sz w:val="15"/>
                <w:szCs w:val="15"/>
              </w:rPr>
              <w:t>3</w:t>
            </w:r>
          </w:p>
        </w:tc>
        <w:tc>
          <w:tcPr>
            <w:tcW w:w="3544" w:type="dxa"/>
            <w:tcBorders>
              <w:top w:val="nil"/>
              <w:left w:val="nil"/>
              <w:bottom w:val="nil"/>
              <w:right w:val="nil"/>
            </w:tcBorders>
          </w:tcPr>
          <w:p>
            <w:pPr>
              <w:rPr>
                <w:rFonts w:ascii="Times New Roman" w:hAnsi="Times New Roman" w:eastAsia="宋体" w:cs="Times New Roman"/>
                <w:sz w:val="15"/>
                <w:szCs w:val="15"/>
              </w:rPr>
            </w:pPr>
            <w:r>
              <w:rPr>
                <w:rFonts w:ascii="Times New Roman" w:hAnsi="Times New Roman" w:eastAsia="宋体" w:cs="Times New Roman"/>
                <w:sz w:val="15"/>
                <w:szCs w:val="15"/>
              </w:rPr>
              <w:t>android.permission.READ_CALL_LOG</w:t>
            </w:r>
          </w:p>
          <w:p>
            <w:pPr>
              <w:rPr>
                <w:rFonts w:ascii="Times New Roman" w:hAnsi="Times New Roman" w:eastAsia="宋体" w:cs="Times New Roman"/>
                <w:sz w:val="15"/>
                <w:szCs w:val="15"/>
              </w:rPr>
            </w:pPr>
            <w:r>
              <w:rPr>
                <w:rFonts w:ascii="Times New Roman" w:hAnsi="Times New Roman" w:eastAsia="宋体" w:cs="Times New Roman"/>
                <w:sz w:val="15"/>
                <w:szCs w:val="15"/>
              </w:rPr>
              <w:t xml:space="preserve">android.permission.READ_PHONE_STATE </w:t>
            </w:r>
          </w:p>
          <w:p>
            <w:pPr>
              <w:rPr>
                <w:rFonts w:ascii="Times New Roman" w:hAnsi="Times New Roman" w:eastAsia="宋体" w:cs="Times New Roman"/>
                <w:sz w:val="15"/>
                <w:szCs w:val="15"/>
              </w:rPr>
            </w:pPr>
            <w:r>
              <w:rPr>
                <w:rFonts w:ascii="Times New Roman" w:hAnsi="Times New Roman" w:eastAsia="宋体" w:cs="Times New Roman"/>
                <w:sz w:val="15"/>
                <w:szCs w:val="15"/>
              </w:rPr>
              <w:t xml:space="preserve">android.permission.CALL_PHONE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7" w:type="dxa"/>
            <w:tcBorders>
              <w:top w:val="nil"/>
              <w:left w:val="nil"/>
              <w:bottom w:val="nil"/>
              <w:right w:val="nil"/>
            </w:tcBorders>
          </w:tcPr>
          <w:p>
            <w:pPr>
              <w:rPr>
                <w:rFonts w:ascii="Times New Roman" w:hAnsi="Times New Roman" w:eastAsia="宋体" w:cs="Times New Roman"/>
                <w:sz w:val="15"/>
                <w:szCs w:val="15"/>
              </w:rPr>
            </w:pPr>
            <w:r>
              <w:rPr>
                <w:rFonts w:ascii="Times New Roman" w:hAnsi="Times New Roman" w:eastAsia="宋体" w:cs="Times New Roman"/>
                <w:sz w:val="15"/>
                <w:szCs w:val="15"/>
              </w:rPr>
              <w:t>4</w:t>
            </w:r>
          </w:p>
        </w:tc>
        <w:tc>
          <w:tcPr>
            <w:tcW w:w="3544" w:type="dxa"/>
            <w:tcBorders>
              <w:top w:val="nil"/>
              <w:left w:val="nil"/>
              <w:bottom w:val="nil"/>
              <w:right w:val="nil"/>
            </w:tcBorders>
          </w:tcPr>
          <w:p>
            <w:pPr>
              <w:rPr>
                <w:rFonts w:ascii="Times New Roman" w:hAnsi="Times New Roman" w:eastAsia="宋体" w:cs="Times New Roman"/>
                <w:sz w:val="15"/>
                <w:szCs w:val="15"/>
              </w:rPr>
            </w:pPr>
            <w:r>
              <w:rPr>
                <w:rFonts w:ascii="Times New Roman" w:hAnsi="Times New Roman" w:eastAsia="宋体" w:cs="Times New Roman"/>
                <w:sz w:val="15"/>
                <w:szCs w:val="15"/>
              </w:rPr>
              <w:t>android.permission.ACCESS_FINE_LOCATION</w:t>
            </w:r>
          </w:p>
          <w:p>
            <w:pPr>
              <w:rPr>
                <w:rFonts w:ascii="Times New Roman" w:hAnsi="Times New Roman" w:eastAsia="宋体" w:cs="Times New Roman"/>
                <w:sz w:val="15"/>
                <w:szCs w:val="15"/>
              </w:rPr>
            </w:pPr>
            <w:r>
              <w:rPr>
                <w:rFonts w:ascii="Times New Roman" w:hAnsi="Times New Roman" w:eastAsia="宋体" w:cs="Times New Roman"/>
                <w:sz w:val="15"/>
                <w:szCs w:val="15"/>
              </w:rPr>
              <w:t>android.permission.ACCESS_COARSE_LOCATION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7" w:type="dxa"/>
            <w:tcBorders>
              <w:top w:val="nil"/>
              <w:left w:val="nil"/>
              <w:bottom w:val="nil"/>
              <w:right w:val="nil"/>
            </w:tcBorders>
          </w:tcPr>
          <w:p>
            <w:pPr>
              <w:rPr>
                <w:rFonts w:ascii="Times New Roman" w:hAnsi="Times New Roman" w:eastAsia="宋体" w:cs="Times New Roman"/>
                <w:sz w:val="15"/>
                <w:szCs w:val="15"/>
              </w:rPr>
            </w:pPr>
            <w:r>
              <w:rPr>
                <w:rFonts w:ascii="Times New Roman" w:hAnsi="Times New Roman" w:eastAsia="宋体" w:cs="Times New Roman"/>
                <w:sz w:val="15"/>
                <w:szCs w:val="15"/>
              </w:rPr>
              <w:t>5</w:t>
            </w:r>
          </w:p>
        </w:tc>
        <w:tc>
          <w:tcPr>
            <w:tcW w:w="3544" w:type="dxa"/>
            <w:tcBorders>
              <w:top w:val="nil"/>
              <w:left w:val="nil"/>
              <w:bottom w:val="nil"/>
              <w:right w:val="nil"/>
            </w:tcBorders>
          </w:tcPr>
          <w:p>
            <w:pPr>
              <w:rPr>
                <w:rFonts w:ascii="Times New Roman" w:hAnsi="Times New Roman" w:eastAsia="宋体" w:cs="Times New Roman"/>
                <w:sz w:val="15"/>
                <w:szCs w:val="15"/>
              </w:rPr>
            </w:pPr>
            <w:r>
              <w:rPr>
                <w:rFonts w:ascii="Times New Roman" w:hAnsi="Times New Roman" w:eastAsia="宋体" w:cs="Times New Roman"/>
                <w:sz w:val="15"/>
                <w:szCs w:val="15"/>
              </w:rPr>
              <w:t xml:space="preserve">android.permission.READ_EXTERNAL_STORAGE </w:t>
            </w:r>
          </w:p>
          <w:p>
            <w:pPr>
              <w:rPr>
                <w:rFonts w:ascii="Times New Roman" w:hAnsi="Times New Roman" w:eastAsia="宋体" w:cs="Times New Roman"/>
                <w:sz w:val="15"/>
                <w:szCs w:val="15"/>
              </w:rPr>
            </w:pPr>
            <w:r>
              <w:rPr>
                <w:rFonts w:ascii="Times New Roman" w:hAnsi="Times New Roman" w:eastAsia="宋体" w:cs="Times New Roman"/>
                <w:sz w:val="15"/>
                <w:szCs w:val="15"/>
              </w:rPr>
              <w:t>android.permission.WRITE_EXTERNAL_STORAGE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7" w:type="dxa"/>
            <w:tcBorders>
              <w:top w:val="nil"/>
              <w:left w:val="nil"/>
              <w:bottom w:val="nil"/>
              <w:right w:val="nil"/>
            </w:tcBorders>
          </w:tcPr>
          <w:p>
            <w:pPr>
              <w:rPr>
                <w:rFonts w:ascii="Times New Roman" w:hAnsi="Times New Roman" w:eastAsia="宋体" w:cs="Times New Roman"/>
                <w:sz w:val="15"/>
                <w:szCs w:val="15"/>
              </w:rPr>
            </w:pPr>
            <w:r>
              <w:rPr>
                <w:rFonts w:ascii="Times New Roman" w:hAnsi="Times New Roman" w:eastAsia="宋体" w:cs="Times New Roman"/>
                <w:sz w:val="15"/>
                <w:szCs w:val="15"/>
              </w:rPr>
              <w:t>6</w:t>
            </w:r>
          </w:p>
        </w:tc>
        <w:tc>
          <w:tcPr>
            <w:tcW w:w="3544" w:type="dxa"/>
            <w:tcBorders>
              <w:top w:val="nil"/>
              <w:left w:val="nil"/>
              <w:bottom w:val="nil"/>
              <w:right w:val="nil"/>
            </w:tcBorders>
          </w:tcPr>
          <w:p>
            <w:pPr>
              <w:rPr>
                <w:rFonts w:ascii="Times New Roman" w:hAnsi="Times New Roman" w:eastAsia="宋体" w:cs="Times New Roman"/>
                <w:sz w:val="15"/>
                <w:szCs w:val="15"/>
              </w:rPr>
            </w:pPr>
            <w:r>
              <w:rPr>
                <w:rFonts w:ascii="Times New Roman" w:hAnsi="Times New Roman" w:eastAsia="宋体" w:cs="Times New Roman"/>
                <w:sz w:val="15"/>
                <w:szCs w:val="15"/>
              </w:rPr>
              <w:t>android.permission.RECORD_AUDIO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7" w:type="dxa"/>
            <w:tcBorders>
              <w:top w:val="nil"/>
              <w:left w:val="nil"/>
              <w:bottom w:val="single" w:color="auto" w:sz="12" w:space="0"/>
              <w:right w:val="nil"/>
            </w:tcBorders>
          </w:tcPr>
          <w:p>
            <w:pPr>
              <w:rPr>
                <w:rFonts w:ascii="Times New Roman" w:hAnsi="Times New Roman" w:eastAsia="宋体" w:cs="Times New Roman"/>
                <w:sz w:val="15"/>
                <w:szCs w:val="15"/>
              </w:rPr>
            </w:pPr>
            <w:r>
              <w:rPr>
                <w:rFonts w:ascii="Times New Roman" w:hAnsi="Times New Roman" w:eastAsia="宋体" w:cs="Times New Roman"/>
                <w:sz w:val="15"/>
                <w:szCs w:val="15"/>
              </w:rPr>
              <w:t>7</w:t>
            </w:r>
          </w:p>
        </w:tc>
        <w:tc>
          <w:tcPr>
            <w:tcW w:w="3544" w:type="dxa"/>
            <w:tcBorders>
              <w:top w:val="nil"/>
              <w:left w:val="nil"/>
              <w:bottom w:val="single" w:color="auto" w:sz="12" w:space="0"/>
              <w:right w:val="nil"/>
            </w:tcBorders>
          </w:tcPr>
          <w:p>
            <w:pPr>
              <w:rPr>
                <w:rFonts w:ascii="Times New Roman" w:hAnsi="Times New Roman" w:eastAsia="宋体" w:cs="Times New Roman"/>
                <w:sz w:val="15"/>
                <w:szCs w:val="15"/>
              </w:rPr>
            </w:pPr>
            <w:r>
              <w:rPr>
                <w:rFonts w:ascii="Times New Roman" w:hAnsi="Times New Roman" w:eastAsia="宋体" w:cs="Times New Roman"/>
                <w:sz w:val="15"/>
                <w:szCs w:val="15"/>
              </w:rPr>
              <w:t xml:space="preserve">android.permission.READ_SMS </w:t>
            </w:r>
          </w:p>
          <w:p>
            <w:pPr>
              <w:rPr>
                <w:rFonts w:ascii="Times New Roman" w:hAnsi="Times New Roman" w:eastAsia="宋体" w:cs="Times New Roman"/>
                <w:sz w:val="15"/>
                <w:szCs w:val="15"/>
              </w:rPr>
            </w:pPr>
            <w:r>
              <w:rPr>
                <w:rFonts w:ascii="Times New Roman" w:hAnsi="Times New Roman" w:eastAsia="宋体" w:cs="Times New Roman"/>
                <w:sz w:val="15"/>
                <w:szCs w:val="15"/>
              </w:rPr>
              <w:t>android.permission.RECEIVE_WAP_PUSH</w:t>
            </w:r>
          </w:p>
        </w:tc>
      </w:tr>
    </w:tbl>
    <w:p>
      <w:pPr>
        <w:widowControl/>
        <w:adjustRightInd w:val="0"/>
        <w:spacing w:before="156" w:beforeLines="50"/>
        <w:jc w:val="left"/>
        <w:rPr>
          <w:rFonts w:ascii="Times New Roman" w:hAnsi="Times New Roman" w:eastAsia="宋体" w:cs="Times New Roman"/>
          <w:sz w:val="18"/>
          <w:szCs w:val="18"/>
        </w:rPr>
      </w:pPr>
      <w:r>
        <w:rPr>
          <w:rFonts w:ascii="Times New Roman" w:hAnsi="Times New Roman" w:eastAsia="宋体" w:cs="Times New Roman"/>
          <w:sz w:val="18"/>
          <w:szCs w:val="18"/>
        </w:rPr>
        <w:t>通过去除权限之间的相关性，可以提高分类器的准确率，而且也在一定程度上减轻了分类器的工作量，提高效率。</w:t>
      </w:r>
    </w:p>
    <w:p>
      <w:pPr>
        <w:widowControl/>
        <w:adjustRightInd w:val="0"/>
        <w:jc w:val="left"/>
        <w:rPr>
          <w:rFonts w:ascii="Times New Roman" w:hAnsi="Times New Roman" w:eastAsia="宋体" w:cs="Times New Roman"/>
          <w:sz w:val="18"/>
          <w:szCs w:val="18"/>
        </w:rPr>
      </w:pPr>
      <w:r>
        <w:rPr>
          <w:rFonts w:ascii="Times New Roman" w:hAnsi="Times New Roman" w:eastAsia="宋体" w:cs="Times New Roman"/>
          <w:sz w:val="18"/>
          <w:szCs w:val="18"/>
        </w:rPr>
        <w:t>b) 敏感API调用</w:t>
      </w:r>
    </w:p>
    <w:p>
      <w:pPr>
        <w:widowControl/>
        <w:adjustRightInd w:val="0"/>
        <w:spacing w:after="200"/>
        <w:ind w:firstLine="360" w:firstLineChars="200"/>
        <w:jc w:val="left"/>
        <w:rPr>
          <w:rFonts w:ascii="Times New Roman" w:hAnsi="Times New Roman" w:eastAsia="宋体" w:cs="Times New Roman"/>
          <w:sz w:val="18"/>
          <w:szCs w:val="18"/>
        </w:rPr>
      </w:pPr>
      <w:r>
        <w:rPr>
          <w:rFonts w:ascii="Times New Roman" w:hAnsi="Times New Roman" w:eastAsia="宋体" w:cs="Times New Roman"/>
          <w:sz w:val="18"/>
          <w:szCs w:val="18"/>
        </w:rPr>
        <w:t>敏感API包括涉及窃取用户隐私行为的高危函数接口，通过这些函数的调用，程序可以直接或间接地获取一些敏感数据，例如手机联系人、短信、账号、密码等。本文通过对</w:t>
      </w:r>
      <w:r>
        <w:rPr>
          <w:rFonts w:hint="eastAsia" w:ascii="Times New Roman" w:hAnsi="Times New Roman" w:eastAsia="宋体" w:cs="Times New Roman"/>
          <w:sz w:val="18"/>
          <w:szCs w:val="18"/>
        </w:rPr>
        <w:t>应用程序</w:t>
      </w:r>
      <w:r>
        <w:rPr>
          <w:rFonts w:ascii="Times New Roman" w:hAnsi="Times New Roman" w:eastAsia="宋体" w:cs="Times New Roman"/>
          <w:sz w:val="18"/>
          <w:szCs w:val="18"/>
        </w:rPr>
        <w:t>反编译之后的中间代码进行提取，整理出53个调用次数较多的敏感API</w:t>
      </w:r>
      <w:r>
        <w:rPr>
          <w:rFonts w:ascii="Times New Roman" w:hAnsi="Times New Roman" w:eastAsia="宋体" w:cs="Times New Roman"/>
          <w:sz w:val="18"/>
          <w:szCs w:val="18"/>
          <w:vertAlign w:val="superscript"/>
          <w:rPrChange w:id="30" w:author="xyt" w:date="2018-04-13T15:12:51Z">
            <w:rPr>
              <w:rFonts w:ascii="Times New Roman" w:hAnsi="Times New Roman" w:eastAsia="宋体" w:cs="Times New Roman"/>
              <w:sz w:val="18"/>
              <w:szCs w:val="18"/>
            </w:rPr>
          </w:rPrChange>
        </w:rPr>
        <w:t>[12]</w:t>
      </w:r>
      <w:r>
        <w:rPr>
          <w:rFonts w:ascii="Times New Roman" w:hAnsi="Times New Roman" w:eastAsia="宋体" w:cs="Times New Roman"/>
          <w:sz w:val="18"/>
          <w:szCs w:val="18"/>
        </w:rPr>
        <w:t>，其中部分API如表</w:t>
      </w:r>
      <w:r>
        <w:rPr>
          <w:rFonts w:hint="eastAsia" w:ascii="Times New Roman" w:hAnsi="Times New Roman" w:eastAsia="宋体" w:cs="Times New Roman"/>
          <w:sz w:val="18"/>
          <w:szCs w:val="18"/>
        </w:rPr>
        <w:t>7</w:t>
      </w:r>
      <w:r>
        <w:rPr>
          <w:rFonts w:ascii="Times New Roman" w:hAnsi="Times New Roman" w:eastAsia="宋体" w:cs="Times New Roman"/>
          <w:sz w:val="18"/>
          <w:szCs w:val="18"/>
        </w:rPr>
        <w:t>所示：</w:t>
      </w:r>
    </w:p>
    <w:p>
      <w:pPr>
        <w:pStyle w:val="3"/>
        <w:ind w:firstLine="1050" w:firstLineChars="700"/>
        <w:rPr>
          <w:sz w:val="15"/>
          <w:szCs w:val="15"/>
        </w:rPr>
      </w:pPr>
      <w:r>
        <w:rPr>
          <w:sz w:val="15"/>
          <w:szCs w:val="15"/>
        </w:rPr>
        <w:t>表</w:t>
      </w:r>
      <w:r>
        <w:rPr>
          <w:rFonts w:hint="eastAsia"/>
          <w:sz w:val="15"/>
          <w:szCs w:val="15"/>
        </w:rPr>
        <w:t>7</w:t>
      </w:r>
      <w:r>
        <w:rPr>
          <w:sz w:val="15"/>
          <w:szCs w:val="15"/>
        </w:rPr>
        <w:t xml:space="preserve"> 部分敏感API列表</w:t>
      </w:r>
    </w:p>
    <w:tbl>
      <w:tblPr>
        <w:tblStyle w:val="9"/>
        <w:tblW w:w="39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32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Borders>
              <w:top w:val="single" w:color="auto" w:sz="12" w:space="0"/>
              <w:left w:val="nil"/>
              <w:bottom w:val="single" w:color="auto" w:sz="4" w:space="0"/>
              <w:right w:val="nil"/>
            </w:tcBorders>
          </w:tcPr>
          <w:p>
            <w:pPr>
              <w:rPr>
                <w:rFonts w:ascii="Times New Roman" w:hAnsi="Times New Roman" w:eastAsia="宋体" w:cs="Times New Roman"/>
                <w:sz w:val="15"/>
                <w:szCs w:val="15"/>
              </w:rPr>
            </w:pPr>
            <w:r>
              <w:rPr>
                <w:rFonts w:ascii="Times New Roman" w:hAnsi="Times New Roman" w:eastAsia="宋体" w:cs="Times New Roman"/>
                <w:sz w:val="15"/>
                <w:szCs w:val="15"/>
              </w:rPr>
              <w:t>类别</w:t>
            </w:r>
          </w:p>
        </w:tc>
        <w:tc>
          <w:tcPr>
            <w:tcW w:w="3291" w:type="dxa"/>
            <w:tcBorders>
              <w:top w:val="single" w:color="auto" w:sz="12" w:space="0"/>
              <w:left w:val="nil"/>
              <w:bottom w:val="single" w:color="auto" w:sz="4" w:space="0"/>
              <w:right w:val="nil"/>
            </w:tcBorders>
          </w:tcPr>
          <w:p>
            <w:pPr>
              <w:rPr>
                <w:rFonts w:ascii="Times New Roman" w:hAnsi="Times New Roman" w:eastAsia="宋体" w:cs="Times New Roman"/>
                <w:sz w:val="15"/>
                <w:szCs w:val="15"/>
              </w:rPr>
            </w:pPr>
            <w:r>
              <w:rPr>
                <w:rFonts w:ascii="Times New Roman" w:hAnsi="Times New Roman" w:eastAsia="宋体" w:cs="Times New Roman"/>
                <w:sz w:val="15"/>
                <w:szCs w:val="15"/>
              </w:rPr>
              <w:t>敏感API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Borders>
              <w:top w:val="single" w:color="auto" w:sz="4" w:space="0"/>
              <w:left w:val="nil"/>
              <w:bottom w:val="nil"/>
              <w:right w:val="nil"/>
            </w:tcBorders>
          </w:tcPr>
          <w:p>
            <w:pPr>
              <w:rPr>
                <w:rFonts w:ascii="Times New Roman" w:hAnsi="Times New Roman" w:eastAsia="宋体" w:cs="Times New Roman"/>
                <w:sz w:val="15"/>
                <w:szCs w:val="15"/>
              </w:rPr>
            </w:pPr>
            <w:r>
              <w:rPr>
                <w:rFonts w:ascii="Times New Roman" w:hAnsi="Times New Roman" w:eastAsia="宋体" w:cs="Times New Roman"/>
                <w:sz w:val="15"/>
                <w:szCs w:val="15"/>
              </w:rPr>
              <w:t>1</w:t>
            </w:r>
          </w:p>
        </w:tc>
        <w:tc>
          <w:tcPr>
            <w:tcW w:w="3291" w:type="dxa"/>
            <w:tcBorders>
              <w:top w:val="single" w:color="auto" w:sz="4" w:space="0"/>
              <w:left w:val="nil"/>
              <w:bottom w:val="nil"/>
              <w:right w:val="nil"/>
            </w:tcBorders>
          </w:tcPr>
          <w:p>
            <w:pPr>
              <w:rPr>
                <w:rFonts w:ascii="Times New Roman" w:hAnsi="Times New Roman" w:eastAsia="宋体" w:cs="Times New Roman"/>
                <w:sz w:val="15"/>
                <w:szCs w:val="15"/>
              </w:rPr>
            </w:pPr>
            <w:r>
              <w:rPr>
                <w:rFonts w:ascii="Times New Roman" w:hAnsi="Times New Roman" w:eastAsia="宋体" w:cs="Times New Roman"/>
                <w:sz w:val="15"/>
                <w:szCs w:val="15"/>
              </w:rPr>
              <w:t>obtainMessage()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Borders>
              <w:top w:val="nil"/>
              <w:left w:val="nil"/>
              <w:bottom w:val="nil"/>
              <w:right w:val="nil"/>
            </w:tcBorders>
          </w:tcPr>
          <w:p>
            <w:pPr>
              <w:rPr>
                <w:rFonts w:ascii="Times New Roman" w:hAnsi="Times New Roman" w:eastAsia="宋体" w:cs="Times New Roman"/>
                <w:sz w:val="15"/>
                <w:szCs w:val="15"/>
              </w:rPr>
            </w:pPr>
            <w:r>
              <w:rPr>
                <w:rFonts w:ascii="Times New Roman" w:hAnsi="Times New Roman" w:eastAsia="宋体" w:cs="Times New Roman"/>
                <w:sz w:val="15"/>
                <w:szCs w:val="15"/>
              </w:rPr>
              <w:t>2</w:t>
            </w:r>
          </w:p>
        </w:tc>
        <w:tc>
          <w:tcPr>
            <w:tcW w:w="3291" w:type="dxa"/>
            <w:tcBorders>
              <w:top w:val="nil"/>
              <w:left w:val="nil"/>
              <w:bottom w:val="nil"/>
              <w:right w:val="nil"/>
            </w:tcBorders>
          </w:tcPr>
          <w:p>
            <w:pPr>
              <w:rPr>
                <w:rFonts w:ascii="Times New Roman" w:hAnsi="Times New Roman" w:eastAsia="宋体" w:cs="Times New Roman"/>
                <w:sz w:val="15"/>
                <w:szCs w:val="15"/>
              </w:rPr>
            </w:pPr>
            <w:r>
              <w:rPr>
                <w:rFonts w:ascii="Times New Roman" w:hAnsi="Times New Roman" w:eastAsia="宋体" w:cs="Times New Roman"/>
                <w:sz w:val="15"/>
                <w:szCs w:val="15"/>
              </w:rPr>
              <w:t>getLastKnownLocation(java.lang.String)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Borders>
              <w:top w:val="nil"/>
              <w:left w:val="nil"/>
              <w:bottom w:val="nil"/>
              <w:right w:val="nil"/>
            </w:tcBorders>
          </w:tcPr>
          <w:p>
            <w:pPr>
              <w:rPr>
                <w:rFonts w:ascii="Times New Roman" w:hAnsi="Times New Roman" w:eastAsia="宋体" w:cs="Times New Roman"/>
                <w:sz w:val="15"/>
                <w:szCs w:val="15"/>
              </w:rPr>
            </w:pPr>
            <w:r>
              <w:rPr>
                <w:rFonts w:ascii="Times New Roman" w:hAnsi="Times New Roman" w:eastAsia="宋体" w:cs="Times New Roman"/>
                <w:sz w:val="15"/>
                <w:szCs w:val="15"/>
              </w:rPr>
              <w:t>3</w:t>
            </w:r>
          </w:p>
        </w:tc>
        <w:tc>
          <w:tcPr>
            <w:tcW w:w="3291" w:type="dxa"/>
            <w:tcBorders>
              <w:top w:val="nil"/>
              <w:left w:val="nil"/>
              <w:bottom w:val="nil"/>
              <w:right w:val="nil"/>
            </w:tcBorders>
          </w:tcPr>
          <w:p>
            <w:pPr>
              <w:rPr>
                <w:rFonts w:ascii="Times New Roman" w:hAnsi="Times New Roman" w:eastAsia="宋体" w:cs="Times New Roman"/>
                <w:sz w:val="15"/>
                <w:szCs w:val="15"/>
              </w:rPr>
            </w:pPr>
            <w:r>
              <w:rPr>
                <w:rFonts w:ascii="Times New Roman" w:hAnsi="Times New Roman" w:eastAsia="宋体" w:cs="Times New Roman"/>
                <w:sz w:val="15"/>
                <w:szCs w:val="15"/>
              </w:rPr>
              <w:t>void execSQL(java.lang.String)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Borders>
              <w:top w:val="nil"/>
              <w:left w:val="nil"/>
              <w:bottom w:val="nil"/>
              <w:right w:val="nil"/>
            </w:tcBorders>
          </w:tcPr>
          <w:p>
            <w:pPr>
              <w:rPr>
                <w:rFonts w:ascii="Times New Roman" w:hAnsi="Times New Roman" w:eastAsia="宋体" w:cs="Times New Roman"/>
                <w:sz w:val="15"/>
                <w:szCs w:val="15"/>
              </w:rPr>
            </w:pPr>
            <w:r>
              <w:rPr>
                <w:rFonts w:ascii="Times New Roman" w:hAnsi="Times New Roman" w:eastAsia="宋体" w:cs="Times New Roman"/>
                <w:sz w:val="15"/>
                <w:szCs w:val="15"/>
              </w:rPr>
              <w:t>4</w:t>
            </w:r>
          </w:p>
        </w:tc>
        <w:tc>
          <w:tcPr>
            <w:tcW w:w="3291" w:type="dxa"/>
            <w:tcBorders>
              <w:top w:val="nil"/>
              <w:left w:val="nil"/>
              <w:bottom w:val="nil"/>
              <w:right w:val="nil"/>
            </w:tcBorders>
          </w:tcPr>
          <w:p>
            <w:pPr>
              <w:rPr>
                <w:rFonts w:ascii="Times New Roman" w:hAnsi="Times New Roman" w:eastAsia="宋体" w:cs="Times New Roman"/>
                <w:sz w:val="15"/>
                <w:szCs w:val="15"/>
              </w:rPr>
            </w:pPr>
            <w:r>
              <w:rPr>
                <w:rFonts w:ascii="Times New Roman" w:hAnsi="Times New Roman" w:eastAsia="宋体" w:cs="Times New Roman"/>
                <w:sz w:val="15"/>
                <w:szCs w:val="15"/>
              </w:rPr>
              <w:t>sendMultipartTextMessage()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Borders>
              <w:top w:val="nil"/>
              <w:left w:val="nil"/>
              <w:bottom w:val="nil"/>
              <w:right w:val="nil"/>
            </w:tcBorders>
          </w:tcPr>
          <w:p>
            <w:pPr>
              <w:rPr>
                <w:rFonts w:ascii="Times New Roman" w:hAnsi="Times New Roman" w:eastAsia="宋体" w:cs="Times New Roman"/>
                <w:sz w:val="15"/>
                <w:szCs w:val="15"/>
              </w:rPr>
            </w:pPr>
            <w:r>
              <w:rPr>
                <w:rFonts w:ascii="Times New Roman" w:hAnsi="Times New Roman" w:eastAsia="宋体" w:cs="Times New Roman"/>
                <w:sz w:val="15"/>
                <w:szCs w:val="15"/>
              </w:rPr>
              <w:t>5</w:t>
            </w:r>
          </w:p>
        </w:tc>
        <w:tc>
          <w:tcPr>
            <w:tcW w:w="3291" w:type="dxa"/>
            <w:tcBorders>
              <w:top w:val="nil"/>
              <w:left w:val="nil"/>
              <w:bottom w:val="nil"/>
              <w:right w:val="nil"/>
            </w:tcBorders>
          </w:tcPr>
          <w:p>
            <w:pPr>
              <w:rPr>
                <w:rFonts w:ascii="Times New Roman" w:hAnsi="Times New Roman" w:eastAsia="宋体" w:cs="Times New Roman"/>
                <w:sz w:val="15"/>
                <w:szCs w:val="15"/>
              </w:rPr>
            </w:pPr>
            <w:r>
              <w:rPr>
                <w:rFonts w:ascii="Times New Roman" w:hAnsi="Times New Roman" w:eastAsia="宋体" w:cs="Times New Roman"/>
                <w:sz w:val="15"/>
                <w:szCs w:val="15"/>
              </w:rPr>
              <w:t>getAccounts()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Borders>
              <w:top w:val="nil"/>
              <w:left w:val="nil"/>
              <w:bottom w:val="nil"/>
              <w:right w:val="nil"/>
            </w:tcBorders>
          </w:tcPr>
          <w:p>
            <w:pPr>
              <w:rPr>
                <w:rFonts w:ascii="Times New Roman" w:hAnsi="Times New Roman" w:eastAsia="宋体" w:cs="Times New Roman"/>
                <w:sz w:val="15"/>
                <w:szCs w:val="15"/>
              </w:rPr>
            </w:pPr>
            <w:r>
              <w:rPr>
                <w:rFonts w:ascii="Times New Roman" w:hAnsi="Times New Roman" w:eastAsia="宋体" w:cs="Times New Roman"/>
                <w:sz w:val="15"/>
                <w:szCs w:val="15"/>
              </w:rPr>
              <w:t>6</w:t>
            </w:r>
          </w:p>
        </w:tc>
        <w:tc>
          <w:tcPr>
            <w:tcW w:w="3291" w:type="dxa"/>
            <w:tcBorders>
              <w:top w:val="nil"/>
              <w:left w:val="nil"/>
              <w:bottom w:val="nil"/>
              <w:right w:val="nil"/>
            </w:tcBorders>
          </w:tcPr>
          <w:p>
            <w:pPr>
              <w:rPr>
                <w:rFonts w:ascii="Times New Roman" w:hAnsi="Times New Roman" w:eastAsia="宋体" w:cs="Times New Roman"/>
                <w:sz w:val="15"/>
                <w:szCs w:val="15"/>
              </w:rPr>
            </w:pPr>
            <w:r>
              <w:rPr>
                <w:rFonts w:ascii="Times New Roman" w:hAnsi="Times New Roman" w:eastAsia="宋体" w:cs="Times New Roman"/>
                <w:sz w:val="15"/>
                <w:szCs w:val="15"/>
              </w:rPr>
              <w:t>setDataAndType(Uri,String)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Borders>
              <w:top w:val="nil"/>
              <w:left w:val="nil"/>
              <w:bottom w:val="single" w:color="auto" w:sz="12" w:space="0"/>
              <w:right w:val="nil"/>
            </w:tcBorders>
          </w:tcPr>
          <w:p>
            <w:pPr>
              <w:rPr>
                <w:rFonts w:ascii="Times New Roman" w:hAnsi="Times New Roman" w:eastAsia="宋体" w:cs="Times New Roman"/>
                <w:sz w:val="15"/>
                <w:szCs w:val="15"/>
              </w:rPr>
            </w:pPr>
            <w:r>
              <w:rPr>
                <w:rFonts w:ascii="Times New Roman" w:hAnsi="Times New Roman" w:eastAsia="宋体" w:cs="Times New Roman"/>
                <w:sz w:val="15"/>
                <w:szCs w:val="15"/>
              </w:rPr>
              <w:t>7</w:t>
            </w:r>
          </w:p>
        </w:tc>
        <w:tc>
          <w:tcPr>
            <w:tcW w:w="3291" w:type="dxa"/>
            <w:tcBorders>
              <w:top w:val="nil"/>
              <w:left w:val="nil"/>
              <w:bottom w:val="single" w:color="auto" w:sz="12" w:space="0"/>
              <w:right w:val="nil"/>
            </w:tcBorders>
          </w:tcPr>
          <w:p>
            <w:pPr>
              <w:rPr>
                <w:rFonts w:ascii="Times New Roman" w:hAnsi="Times New Roman" w:eastAsia="宋体" w:cs="Times New Roman"/>
                <w:sz w:val="15"/>
                <w:szCs w:val="15"/>
              </w:rPr>
            </w:pPr>
            <w:r>
              <w:rPr>
                <w:rFonts w:ascii="Times New Roman" w:hAnsi="Times New Roman" w:eastAsia="宋体" w:cs="Times New Roman"/>
                <w:sz w:val="15"/>
                <w:szCs w:val="15"/>
              </w:rPr>
              <w:t>killBackgroundProcesses(java.lang.String)</w:t>
            </w:r>
          </w:p>
        </w:tc>
      </w:tr>
    </w:tbl>
    <w:p>
      <w:pPr>
        <w:widowControl/>
        <w:adjustRightInd w:val="0"/>
        <w:spacing w:after="120"/>
        <w:ind w:firstLine="360" w:firstLineChars="200"/>
        <w:jc w:val="left"/>
        <w:rPr>
          <w:rFonts w:ascii="Times New Roman" w:hAnsi="Times New Roman" w:eastAsia="宋体" w:cs="Times New Roman"/>
          <w:sz w:val="18"/>
          <w:szCs w:val="18"/>
        </w:rPr>
      </w:pPr>
      <w:r>
        <w:rPr>
          <w:rFonts w:ascii="Times New Roman" w:hAnsi="Times New Roman" w:eastAsia="宋体" w:cs="Times New Roman"/>
          <w:sz w:val="18"/>
          <w:szCs w:val="18"/>
        </w:rPr>
        <w:t>将敏感API的调用次数作为特征值构建特征向量，由于不同大小的应用程序相对调用API的次数不同，所以本文将应用程序的大小与API调用次数做了加权平均，来降低应用程序大小带来的影响。</w:t>
      </w:r>
    </w:p>
    <w:p>
      <w:pPr>
        <w:widowControl/>
        <w:adjustRightInd w:val="0"/>
        <w:spacing w:after="120"/>
        <w:jc w:val="left"/>
        <w:rPr>
          <w:rFonts w:ascii="Times New Roman" w:hAnsi="Times New Roman" w:eastAsia="宋体" w:cs="Times New Roman"/>
          <w:sz w:val="18"/>
          <w:szCs w:val="18"/>
        </w:rPr>
      </w:pPr>
      <w:r>
        <w:rPr>
          <w:rFonts w:hint="eastAsia" w:ascii="黑体" w:hAnsi="黑体" w:eastAsia="黑体" w:cs="Times New Roman"/>
          <w:sz w:val="18"/>
          <w:szCs w:val="18"/>
        </w:rPr>
        <w:t>3</w:t>
      </w:r>
      <w:r>
        <w:rPr>
          <w:rFonts w:ascii="黑体" w:hAnsi="黑体" w:eastAsia="黑体" w:cs="Times New Roman"/>
          <w:sz w:val="18"/>
          <w:szCs w:val="18"/>
        </w:rPr>
        <w:t>.</w:t>
      </w:r>
      <w:r>
        <w:rPr>
          <w:rFonts w:hint="eastAsia" w:ascii="黑体" w:hAnsi="黑体" w:eastAsia="黑体" w:cs="Times New Roman"/>
          <w:sz w:val="18"/>
          <w:szCs w:val="18"/>
        </w:rPr>
        <w:t>2.2</w:t>
      </w:r>
      <w:r>
        <w:rPr>
          <w:rFonts w:ascii="黑体" w:hAnsi="黑体" w:eastAsia="黑体" w:cs="Times New Roman"/>
          <w:sz w:val="18"/>
          <w:szCs w:val="18"/>
        </w:rPr>
        <w:t xml:space="preserve"> </w:t>
      </w:r>
      <w:r>
        <w:rPr>
          <w:rFonts w:ascii="Times New Roman" w:hAnsi="Times New Roman" w:eastAsia="黑体" w:cs="Times New Roman"/>
          <w:sz w:val="18"/>
          <w:szCs w:val="18"/>
        </w:rPr>
        <w:t>机器学习分类算法</w:t>
      </w:r>
    </w:p>
    <w:p>
      <w:pPr>
        <w:widowControl/>
        <w:adjustRightInd w:val="0"/>
        <w:ind w:firstLine="360" w:firstLineChars="200"/>
        <w:jc w:val="left"/>
        <w:rPr>
          <w:rFonts w:ascii="Times New Roman" w:hAnsi="Times New Roman" w:eastAsia="宋体" w:cs="Times New Roman"/>
          <w:sz w:val="18"/>
          <w:szCs w:val="18"/>
        </w:rPr>
      </w:pPr>
      <w:r>
        <w:rPr>
          <w:rFonts w:ascii="Times New Roman" w:hAnsi="Times New Roman" w:eastAsia="宋体" w:cs="Times New Roman"/>
          <w:sz w:val="18"/>
          <w:szCs w:val="18"/>
        </w:rPr>
        <w:t>不同分类算法的分类性能直接影响了鉴别恶意应用的准确率，本文使用的机器学习算法</w:t>
      </w:r>
      <w:del w:id="31" w:author="xyt" w:date="2018-04-13T16:06:08Z">
        <w:commentRangeStart w:id="5"/>
        <w:r>
          <w:rPr>
            <w:rFonts w:hint="eastAsia" w:ascii="Times New Roman" w:hAnsi="Times New Roman" w:eastAsia="宋体" w:cs="Times New Roman"/>
            <w:sz w:val="18"/>
            <w:szCs w:val="18"/>
            <w:vertAlign w:val="superscript"/>
            <w:rPrChange w:id="32" w:author="xyt" w:date="2018-04-13T15:16:45Z">
              <w:rPr>
                <w:rFonts w:hint="eastAsia" w:ascii="Times New Roman" w:hAnsi="Times New Roman" w:eastAsia="宋体" w:cs="Times New Roman"/>
                <w:sz w:val="18"/>
                <w:szCs w:val="18"/>
              </w:rPr>
            </w:rPrChange>
          </w:rPr>
          <w:delText>[</w:delText>
        </w:r>
      </w:del>
      <w:del w:id="34" w:author="xyt" w:date="2018-04-13T16:06:08Z">
        <w:r>
          <w:rPr>
            <w:rFonts w:ascii="Times New Roman" w:hAnsi="Times New Roman" w:eastAsia="宋体" w:cs="Times New Roman"/>
            <w:sz w:val="18"/>
            <w:szCs w:val="18"/>
            <w:vertAlign w:val="superscript"/>
            <w:rPrChange w:id="35" w:author="xyt" w:date="2018-04-13T15:16:45Z">
              <w:rPr>
                <w:rFonts w:ascii="Times New Roman" w:hAnsi="Times New Roman" w:eastAsia="宋体" w:cs="Times New Roman"/>
                <w:sz w:val="18"/>
                <w:szCs w:val="18"/>
              </w:rPr>
            </w:rPrChange>
          </w:rPr>
          <w:delText>13]</w:delText>
        </w:r>
        <w:commentRangeEnd w:id="5"/>
      </w:del>
      <w:del w:id="37" w:author="xyt" w:date="2018-04-13T16:06:08Z">
        <w:r>
          <w:rPr/>
          <w:commentReference w:id="5"/>
        </w:r>
      </w:del>
      <w:r>
        <w:rPr>
          <w:rFonts w:ascii="Times New Roman" w:hAnsi="Times New Roman" w:eastAsia="宋体" w:cs="Times New Roman"/>
          <w:sz w:val="18"/>
          <w:szCs w:val="18"/>
        </w:rPr>
        <w:t>包括朴素贝叶斯(Native Bayes)与随机森林(Random Forest)算法</w:t>
      </w:r>
      <w:ins w:id="38" w:author="xyt" w:date="2018-04-13T16:06:08Z">
        <w:commentRangeStart w:id="6"/>
        <w:r>
          <w:rPr>
            <w:rFonts w:hint="eastAsia" w:ascii="Times New Roman" w:hAnsi="Times New Roman" w:eastAsia="宋体" w:cs="Times New Roman"/>
            <w:sz w:val="18"/>
            <w:szCs w:val="18"/>
            <w:vertAlign w:val="superscript"/>
          </w:rPr>
          <w:t>[</w:t>
        </w:r>
      </w:ins>
      <w:ins w:id="39" w:author="xyt" w:date="2018-04-13T16:06:08Z">
        <w:r>
          <w:rPr>
            <w:rFonts w:ascii="Times New Roman" w:hAnsi="Times New Roman" w:eastAsia="宋体" w:cs="Times New Roman"/>
            <w:sz w:val="18"/>
            <w:szCs w:val="18"/>
            <w:vertAlign w:val="superscript"/>
          </w:rPr>
          <w:t>13]</w:t>
        </w:r>
        <w:commentRangeEnd w:id="6"/>
      </w:ins>
      <w:ins w:id="40" w:author="xyt" w:date="2018-04-13T16:06:08Z">
        <w:r>
          <w:rPr/>
          <w:commentReference w:id="6"/>
        </w:r>
      </w:ins>
      <w:r>
        <w:rPr>
          <w:rFonts w:ascii="Times New Roman" w:hAnsi="Times New Roman" w:eastAsia="宋体" w:cs="Times New Roman"/>
          <w:sz w:val="18"/>
          <w:szCs w:val="18"/>
        </w:rPr>
        <w:t>。</w:t>
      </w:r>
    </w:p>
    <w:p>
      <w:pPr>
        <w:widowControl/>
        <w:adjustRightInd w:val="0"/>
        <w:jc w:val="left"/>
        <w:rPr>
          <w:rFonts w:ascii="Times New Roman" w:hAnsi="Times New Roman" w:eastAsia="宋体" w:cs="Times New Roman"/>
          <w:sz w:val="18"/>
          <w:szCs w:val="18"/>
        </w:rPr>
      </w:pPr>
      <w:r>
        <w:rPr>
          <w:rFonts w:hint="eastAsia" w:ascii="Times New Roman" w:hAnsi="Times New Roman" w:eastAsia="宋体" w:cs="Times New Roman"/>
          <w:sz w:val="18"/>
          <w:szCs w:val="18"/>
        </w:rPr>
        <w:t>a</w:t>
      </w:r>
      <w:r>
        <w:rPr>
          <w:rFonts w:ascii="Times New Roman" w:hAnsi="Times New Roman" w:eastAsia="宋体" w:cs="Times New Roman"/>
          <w:sz w:val="18"/>
          <w:szCs w:val="18"/>
        </w:rPr>
        <w:t xml:space="preserve">) </w:t>
      </w:r>
      <w:r>
        <w:rPr>
          <w:rFonts w:hint="eastAsia" w:ascii="Times New Roman" w:hAnsi="Times New Roman" w:eastAsia="宋体" w:cs="Times New Roman"/>
          <w:sz w:val="18"/>
          <w:szCs w:val="18"/>
        </w:rPr>
        <w:t>朴素贝叶斯</w:t>
      </w:r>
    </w:p>
    <w:p>
      <w:pPr>
        <w:widowControl/>
        <w:adjustRightInd w:val="0"/>
        <w:spacing w:after="200"/>
        <w:ind w:firstLine="360" w:firstLineChars="200"/>
        <w:jc w:val="left"/>
        <w:rPr>
          <w:rFonts w:ascii="Times New Roman" w:hAnsi="Times New Roman" w:eastAsia="宋体" w:cs="Times New Roman"/>
          <w:sz w:val="18"/>
          <w:szCs w:val="18"/>
        </w:rPr>
      </w:pPr>
      <w:r>
        <w:rPr>
          <w:rFonts w:ascii="Times New Roman" w:hAnsi="Times New Roman" w:eastAsia="宋体" w:cs="Times New Roman"/>
          <w:sz w:val="18"/>
          <w:szCs w:val="18"/>
        </w:rPr>
        <w:t>贝叶斯</w:t>
      </w:r>
      <w:r>
        <w:rPr>
          <w:rFonts w:hint="eastAsia" w:ascii="Times New Roman" w:hAnsi="Times New Roman" w:eastAsia="宋体" w:cs="Times New Roman"/>
          <w:sz w:val="18"/>
          <w:szCs w:val="18"/>
        </w:rPr>
        <w:t>算法</w:t>
      </w:r>
      <w:r>
        <w:rPr>
          <w:rFonts w:ascii="Times New Roman" w:hAnsi="Times New Roman" w:eastAsia="宋体" w:cs="Times New Roman"/>
          <w:sz w:val="18"/>
          <w:szCs w:val="18"/>
        </w:rPr>
        <w:t>是基于概率框架下实施决策的基本方法，对分类任务来说，在所有相关概率都已知的理想情况下，贝叶斯决策论考虑如何基于这些概率和误判损失来选择最优的类别标记，实现公式如下所示：</w:t>
      </w:r>
      <w:r>
        <w:rPr>
          <w:rFonts w:ascii="Times New Roman" w:hAnsi="Times New Roman" w:cs="Times New Roman"/>
          <w:position w:val="-4"/>
        </w:rPr>
        <w:object>
          <v:shape id="_x0000_i1028" o:spt="75" type="#_x0000_t75" style="height:13.95pt;width:9.15pt;" o:ole="t" filled="f" o:preferrelative="t" stroked="f" coordsize="21600,21600">
            <v:path/>
            <v:fill on="f" focussize="0,0"/>
            <v:stroke on="f" joinstyle="miter"/>
            <v:imagedata r:id="rId14" o:title=""/>
            <o:lock v:ext="edit" aspectratio="t"/>
            <w10:wrap type="none"/>
            <w10:anchorlock/>
          </v:shape>
          <o:OLEObject Type="Embed" ProgID="Equation.DSMT4" ShapeID="_x0000_i1028" DrawAspect="Content" ObjectID="_1468075728" r:id="rId13">
            <o:LockedField>false</o:LockedField>
          </o:OLEObject>
        </w:object>
      </w:r>
      <w:r>
        <w:rPr>
          <w:rFonts w:ascii="Times New Roman" w:hAnsi="Times New Roman" w:cs="Times New Roman"/>
        </w:rPr>
        <w:t xml:space="preserve"> </w:t>
      </w:r>
    </w:p>
    <w:p>
      <w:pPr>
        <w:widowControl/>
        <w:adjustRightInd w:val="0"/>
        <w:snapToGrid w:val="0"/>
        <w:spacing w:after="200"/>
        <w:jc w:val="center"/>
        <w:rPr>
          <w:rFonts w:ascii="Times New Roman" w:hAnsi="Times New Roman" w:eastAsia="宋体" w:cs="Times New Roman"/>
          <w:sz w:val="18"/>
          <w:szCs w:val="18"/>
        </w:rPr>
      </w:pPr>
      <w:r>
        <w:rPr>
          <w:rFonts w:ascii="Times New Roman" w:hAnsi="Times New Roman" w:cs="Times New Roman"/>
          <w:position w:val="-28"/>
        </w:rPr>
        <w:object>
          <v:shape id="_x0000_i1029" o:spt="75" type="#_x0000_t75" style="height:33.85pt;width:137.55pt;" o:ole="t" filled="f" o:preferrelative="t" stroked="f" coordsize="21600,21600">
            <v:path/>
            <v:fill on="f" focussize="0,0"/>
            <v:stroke on="f" joinstyle="miter"/>
            <v:imagedata r:id="rId16" o:title=""/>
            <o:lock v:ext="edit" aspectratio="t"/>
            <w10:wrap type="none"/>
            <w10:anchorlock/>
          </v:shape>
          <o:OLEObject Type="Embed" ProgID="Equation.DSMT4" ShapeID="_x0000_i1029" DrawAspect="Content" ObjectID="_1468075729" r:id="rId15">
            <o:LockedField>false</o:LockedField>
          </o:OLEObject>
        </w:object>
      </w:r>
    </w:p>
    <w:p>
      <w:pPr>
        <w:widowControl/>
        <w:adjustRightInd w:val="0"/>
        <w:ind w:firstLine="360" w:firstLineChars="200"/>
        <w:jc w:val="left"/>
        <w:rPr>
          <w:rFonts w:ascii="Times New Roman" w:hAnsi="Times New Roman" w:eastAsia="宋体" w:cs="Times New Roman"/>
          <w:sz w:val="18"/>
          <w:szCs w:val="18"/>
        </w:rPr>
      </w:pPr>
      <w:r>
        <w:rPr>
          <w:rFonts w:ascii="Times New Roman" w:hAnsi="Times New Roman" w:eastAsia="宋体" w:cs="Times New Roman"/>
          <w:sz w:val="18"/>
          <w:szCs w:val="18"/>
        </w:rPr>
        <w:t>使用贝叶斯判定准则来最小化决策风险，首先要获得后验概率</w:t>
      </w:r>
      <m:oMath>
        <m:r>
          <w:rPr>
            <w:rFonts w:ascii="Cambria Math" w:hAnsi="Cambria Math" w:eastAsia="宋体" w:cs="Times New Roman"/>
            <w:sz w:val="18"/>
            <w:szCs w:val="18"/>
          </w:rPr>
          <m:t>P(c|x)</m:t>
        </m:r>
      </m:oMath>
      <w:r>
        <w:rPr>
          <w:rFonts w:ascii="Times New Roman" w:hAnsi="Times New Roman" w:eastAsia="宋体" w:cs="Times New Roman"/>
          <w:sz w:val="18"/>
          <w:szCs w:val="18"/>
        </w:rPr>
        <w:t>。然而，机器学习要实现的是基于优先的训练样本</w:t>
      </w:r>
      <w:r>
        <w:rPr>
          <w:rFonts w:hint="eastAsia" w:ascii="Times New Roman" w:hAnsi="Times New Roman" w:eastAsia="宋体" w:cs="Times New Roman"/>
          <w:sz w:val="18"/>
          <w:szCs w:val="18"/>
        </w:rPr>
        <w:t>，</w:t>
      </w:r>
      <w:r>
        <w:rPr>
          <w:rFonts w:ascii="Times New Roman" w:hAnsi="Times New Roman" w:eastAsia="宋体" w:cs="Times New Roman"/>
          <w:sz w:val="18"/>
          <w:szCs w:val="18"/>
        </w:rPr>
        <w:t>尽可能准确</w:t>
      </w:r>
      <w:r>
        <w:rPr>
          <w:rFonts w:hint="eastAsia" w:ascii="Times New Roman" w:hAnsi="Times New Roman" w:eastAsia="宋体" w:cs="Times New Roman"/>
          <w:sz w:val="18"/>
          <w:szCs w:val="18"/>
        </w:rPr>
        <w:t>地</w:t>
      </w:r>
      <w:r>
        <w:rPr>
          <w:rFonts w:ascii="Times New Roman" w:hAnsi="Times New Roman" w:eastAsia="宋体" w:cs="Times New Roman"/>
          <w:sz w:val="18"/>
          <w:szCs w:val="18"/>
        </w:rPr>
        <w:t>估计出后验概率</w:t>
      </w:r>
      <m:oMath>
        <m:r>
          <w:rPr>
            <w:rFonts w:ascii="Cambria Math" w:hAnsi="Cambria Math" w:eastAsia="黑体" w:cs="Times New Roman"/>
            <w:sz w:val="18"/>
            <w:szCs w:val="18"/>
          </w:rPr>
          <m:t>P(c|x)</m:t>
        </m:r>
      </m:oMath>
      <w:r>
        <w:rPr>
          <w:rFonts w:ascii="Times New Roman" w:hAnsi="Times New Roman" w:eastAsia="宋体" w:cs="Times New Roman"/>
          <w:sz w:val="18"/>
          <w:szCs w:val="18"/>
        </w:rPr>
        <w:t>，朴素贝叶斯模型采取</w:t>
      </w:r>
      <w:r>
        <w:rPr>
          <w:rFonts w:hint="eastAsia" w:ascii="Times New Roman" w:hAnsi="Times New Roman" w:eastAsia="宋体" w:cs="Times New Roman"/>
          <w:sz w:val="18"/>
          <w:szCs w:val="18"/>
        </w:rPr>
        <w:t>“</w:t>
      </w:r>
      <w:r>
        <w:rPr>
          <w:rFonts w:ascii="Times New Roman" w:hAnsi="Times New Roman" w:eastAsia="宋体" w:cs="Times New Roman"/>
          <w:sz w:val="18"/>
          <w:szCs w:val="18"/>
        </w:rPr>
        <w:t>判别式模型</w:t>
      </w:r>
      <w:r>
        <w:rPr>
          <w:rFonts w:hint="eastAsia" w:ascii="Times New Roman" w:hAnsi="Times New Roman" w:eastAsia="宋体" w:cs="Times New Roman"/>
          <w:sz w:val="18"/>
          <w:szCs w:val="18"/>
        </w:rPr>
        <w:t>”</w:t>
      </w:r>
      <w:r>
        <w:rPr>
          <w:rFonts w:ascii="Times New Roman" w:hAnsi="Times New Roman" w:eastAsia="宋体" w:cs="Times New Roman"/>
          <w:sz w:val="18"/>
          <w:szCs w:val="18"/>
        </w:rPr>
        <w:t>策略：即给定</w:t>
      </w:r>
      <w:r>
        <w:rPr>
          <w:rFonts w:ascii="Times New Roman" w:hAnsi="Times New Roman" w:eastAsia="黑体" w:cs="Times New Roman"/>
          <w:i/>
          <w:sz w:val="18"/>
          <w:szCs w:val="18"/>
        </w:rPr>
        <w:t>x</w:t>
      </w:r>
      <w:r>
        <w:rPr>
          <w:rFonts w:ascii="Times New Roman" w:hAnsi="Times New Roman" w:eastAsia="宋体" w:cs="Times New Roman"/>
          <w:sz w:val="18"/>
          <w:szCs w:val="18"/>
        </w:rPr>
        <w:t>，通过直接建模</w:t>
      </w:r>
      <m:oMath>
        <m:r>
          <w:rPr>
            <w:rFonts w:ascii="Cambria Math" w:hAnsi="Cambria Math" w:eastAsia="黑体" w:cs="Times New Roman"/>
            <w:sz w:val="18"/>
            <w:szCs w:val="18"/>
          </w:rPr>
          <m:t>P(c|x)</m:t>
        </m:r>
      </m:oMath>
      <w:r>
        <w:rPr>
          <w:rFonts w:ascii="Times New Roman" w:hAnsi="Times New Roman" w:eastAsia="宋体" w:cs="Times New Roman"/>
          <w:sz w:val="18"/>
          <w:szCs w:val="18"/>
        </w:rPr>
        <w:t>来预测</w:t>
      </w:r>
      <w:r>
        <w:rPr>
          <w:rFonts w:ascii="Times New Roman" w:hAnsi="Times New Roman" w:eastAsia="黑体" w:cs="Times New Roman"/>
          <w:i/>
          <w:sz w:val="18"/>
          <w:szCs w:val="18"/>
        </w:rPr>
        <w:t>c</w:t>
      </w:r>
      <w:r>
        <w:rPr>
          <w:rFonts w:ascii="Times New Roman" w:hAnsi="Times New Roman" w:eastAsia="宋体" w:cs="Times New Roman"/>
          <w:sz w:val="18"/>
          <w:szCs w:val="18"/>
        </w:rPr>
        <w:t>。</w:t>
      </w:r>
    </w:p>
    <w:p>
      <w:pPr>
        <w:widowControl/>
        <w:adjustRightInd w:val="0"/>
        <w:jc w:val="left"/>
        <w:rPr>
          <w:rFonts w:ascii="Times New Roman" w:hAnsi="Times New Roman" w:eastAsia="宋体" w:cs="Times New Roman"/>
          <w:sz w:val="18"/>
          <w:szCs w:val="18"/>
        </w:rPr>
      </w:pPr>
      <w:r>
        <w:rPr>
          <w:rFonts w:ascii="Times New Roman" w:hAnsi="Times New Roman" w:eastAsia="宋体" w:cs="Times New Roman"/>
          <w:sz w:val="18"/>
          <w:szCs w:val="18"/>
        </w:rPr>
        <w:t xml:space="preserve">b) </w:t>
      </w:r>
      <w:r>
        <w:rPr>
          <w:rFonts w:hint="eastAsia" w:ascii="Times New Roman" w:hAnsi="Times New Roman" w:eastAsia="宋体" w:cs="Times New Roman"/>
          <w:sz w:val="18"/>
          <w:szCs w:val="18"/>
        </w:rPr>
        <w:t>随机森林</w:t>
      </w:r>
    </w:p>
    <w:p>
      <w:pPr>
        <w:widowControl/>
        <w:adjustRightInd w:val="0"/>
        <w:ind w:firstLine="360" w:firstLineChars="200"/>
        <w:jc w:val="left"/>
        <w:rPr>
          <w:rFonts w:ascii="Times New Roman" w:hAnsi="Times New Roman" w:eastAsia="宋体" w:cs="Times New Roman"/>
          <w:sz w:val="18"/>
          <w:szCs w:val="18"/>
        </w:rPr>
      </w:pPr>
      <w:r>
        <w:rPr>
          <w:rFonts w:ascii="Times New Roman" w:hAnsi="Times New Roman" w:eastAsia="宋体" w:cs="Times New Roman"/>
          <w:sz w:val="18"/>
          <w:szCs w:val="18"/>
        </w:rPr>
        <w:t>鉴于决策树容易过拟合的缺点，随机森林采用多个决策树的投票机制来改善决策树，是一种重要的基于Bagging的集成学习方法，可以用来做分类，回归等问题。</w:t>
      </w:r>
    </w:p>
    <w:p>
      <w:pPr>
        <w:widowControl/>
        <w:adjustRightInd w:val="0"/>
        <w:spacing w:after="156" w:afterLines="50"/>
        <w:ind w:firstLine="360" w:firstLineChars="200"/>
        <w:jc w:val="left"/>
        <w:rPr>
          <w:rFonts w:ascii="Times New Roman" w:hAnsi="Times New Roman" w:eastAsia="宋体" w:cs="Times New Roman"/>
          <w:sz w:val="18"/>
          <w:szCs w:val="18"/>
        </w:rPr>
      </w:pPr>
      <w:r>
        <w:rPr>
          <w:rFonts w:ascii="Times New Roman" w:hAnsi="Times New Roman" w:eastAsia="宋体" w:cs="Times New Roman"/>
          <w:sz w:val="18"/>
          <w:szCs w:val="18"/>
        </w:rPr>
        <w:t>对于本</w:t>
      </w:r>
      <w:r>
        <w:rPr>
          <w:rFonts w:hint="eastAsia" w:ascii="Times New Roman" w:hAnsi="Times New Roman" w:eastAsia="宋体" w:cs="Times New Roman"/>
          <w:sz w:val="18"/>
          <w:szCs w:val="18"/>
        </w:rPr>
        <w:t>系统，</w:t>
      </w:r>
      <w:r>
        <w:commentReference w:id="7"/>
      </w:r>
      <w:r>
        <w:rPr>
          <w:rFonts w:ascii="Times New Roman" w:hAnsi="Times New Roman" w:eastAsia="宋体" w:cs="Times New Roman"/>
          <w:sz w:val="18"/>
          <w:szCs w:val="18"/>
        </w:rPr>
        <w:t>由于随机森林算法具备善于选取最优特征的能力，所以很适合从具备大量特征的权限与敏感API中找出最具代表性的恶意特征，所以本文选取了随机森林算法作为恶意软件鉴别的主要依据。</w:t>
      </w:r>
    </w:p>
    <w:p>
      <w:pPr>
        <w:widowControl/>
        <w:adjustRightInd w:val="0"/>
        <w:spacing w:after="120"/>
        <w:jc w:val="left"/>
        <w:rPr>
          <w:rFonts w:ascii="Times New Roman" w:hAnsi="Times New Roman" w:eastAsia="宋体" w:cs="Times New Roman"/>
          <w:sz w:val="18"/>
          <w:szCs w:val="18"/>
        </w:rPr>
      </w:pPr>
      <w:r>
        <w:rPr>
          <w:rFonts w:hint="eastAsia" w:ascii="黑体" w:hAnsi="黑体" w:eastAsia="黑体" w:cs="Times New Roman"/>
          <w:sz w:val="18"/>
          <w:szCs w:val="18"/>
        </w:rPr>
        <w:t>3</w:t>
      </w:r>
      <w:r>
        <w:rPr>
          <w:rFonts w:ascii="黑体" w:hAnsi="黑体" w:eastAsia="黑体" w:cs="Times New Roman"/>
          <w:sz w:val="18"/>
          <w:szCs w:val="18"/>
        </w:rPr>
        <w:t>.</w:t>
      </w:r>
      <w:r>
        <w:rPr>
          <w:rFonts w:hint="eastAsia" w:ascii="黑体" w:hAnsi="黑体" w:eastAsia="黑体" w:cs="Times New Roman"/>
          <w:sz w:val="18"/>
          <w:szCs w:val="18"/>
        </w:rPr>
        <w:t>2.3</w:t>
      </w:r>
      <w:r>
        <w:rPr>
          <w:rFonts w:ascii="黑体" w:hAnsi="黑体" w:eastAsia="黑体" w:cs="Times New Roman"/>
          <w:sz w:val="18"/>
          <w:szCs w:val="18"/>
        </w:rPr>
        <w:t xml:space="preserve"> </w:t>
      </w:r>
      <w:r>
        <w:rPr>
          <w:rFonts w:hint="eastAsia" w:ascii="Times New Roman" w:hAnsi="Times New Roman" w:eastAsia="黑体" w:cs="Times New Roman"/>
          <w:sz w:val="18"/>
          <w:szCs w:val="18"/>
        </w:rPr>
        <w:t>模型分析与评估</w:t>
      </w:r>
    </w:p>
    <w:p>
      <w:pPr>
        <w:widowControl/>
        <w:adjustRightInd w:val="0"/>
        <w:ind w:firstLine="360" w:firstLineChars="200"/>
        <w:jc w:val="left"/>
        <w:rPr>
          <w:rFonts w:ascii="宋体" w:hAnsi="宋体" w:eastAsia="宋体" w:cs="Times New Roman"/>
          <w:sz w:val="18"/>
          <w:szCs w:val="18"/>
        </w:rPr>
      </w:pPr>
      <w:r>
        <w:rPr>
          <w:rFonts w:ascii="Times New Roman" w:hAnsi="Times New Roman" w:eastAsia="宋体" w:cs="Times New Roman"/>
          <w:kern w:val="0"/>
          <w:sz w:val="18"/>
          <w:szCs w:val="18"/>
        </w:rPr>
        <w:t>取正常应用与恶意应用</w:t>
      </w:r>
      <w:r>
        <w:rPr>
          <w:rFonts w:hint="eastAsia" w:ascii="Times New Roman" w:hAnsi="Times New Roman" w:eastAsia="宋体" w:cs="Times New Roman"/>
          <w:kern w:val="0"/>
          <w:sz w:val="18"/>
          <w:szCs w:val="18"/>
        </w:rPr>
        <w:t>各</w:t>
      </w:r>
      <w:r>
        <w:rPr>
          <w:rFonts w:ascii="Times New Roman" w:hAnsi="Times New Roman" w:eastAsia="宋体" w:cs="Times New Roman"/>
          <w:kern w:val="0"/>
          <w:sz w:val="18"/>
          <w:szCs w:val="18"/>
        </w:rPr>
        <w:t>1500个作为训练集，</w:t>
      </w:r>
      <w:r>
        <w:rPr>
          <w:rFonts w:hint="eastAsia" w:ascii="Times New Roman" w:hAnsi="Times New Roman" w:eastAsia="宋体" w:cs="Times New Roman"/>
          <w:kern w:val="0"/>
          <w:sz w:val="18"/>
          <w:szCs w:val="18"/>
        </w:rPr>
        <w:t>另取</w:t>
      </w:r>
      <w:r>
        <w:rPr>
          <w:rFonts w:ascii="Times New Roman" w:hAnsi="Times New Roman" w:eastAsia="宋体" w:cs="Times New Roman"/>
          <w:kern w:val="0"/>
          <w:sz w:val="18"/>
          <w:szCs w:val="18"/>
        </w:rPr>
        <w:t>250个作为测试集</w:t>
      </w:r>
      <w:r>
        <w:rPr>
          <w:rFonts w:hint="eastAsia" w:ascii="Times New Roman" w:hAnsi="Times New Roman" w:eastAsia="宋体" w:cs="Times New Roman"/>
          <w:kern w:val="0"/>
          <w:sz w:val="18"/>
          <w:szCs w:val="18"/>
        </w:rPr>
        <w:t>，</w:t>
      </w:r>
      <w:r>
        <w:rPr>
          <w:rFonts w:ascii="Times New Roman" w:hAnsi="Times New Roman" w:eastAsia="宋体" w:cs="Times New Roman"/>
          <w:kern w:val="0"/>
          <w:sz w:val="18"/>
          <w:szCs w:val="18"/>
        </w:rPr>
        <w:t>其中恶意应用来自公开的恶意软件库VirusShare，正常应用</w:t>
      </w:r>
      <w:r>
        <w:rPr>
          <w:rFonts w:hint="eastAsia" w:ascii="Times New Roman" w:hAnsi="Times New Roman" w:eastAsia="宋体" w:cs="Times New Roman"/>
          <w:kern w:val="0"/>
          <w:sz w:val="18"/>
          <w:szCs w:val="18"/>
        </w:rPr>
        <w:t>爬取</w:t>
      </w:r>
      <w:r>
        <w:rPr>
          <w:rFonts w:ascii="Times New Roman" w:hAnsi="Times New Roman" w:eastAsia="宋体" w:cs="Times New Roman"/>
          <w:kern w:val="0"/>
          <w:sz w:val="18"/>
          <w:szCs w:val="18"/>
        </w:rPr>
        <w:t>自GooglePlay商店，</w:t>
      </w:r>
      <w:r>
        <w:rPr>
          <w:rFonts w:hint="eastAsia" w:ascii="Times New Roman" w:hAnsi="Times New Roman" w:eastAsia="宋体" w:cs="Times New Roman"/>
          <w:kern w:val="0"/>
          <w:sz w:val="18"/>
          <w:szCs w:val="18"/>
        </w:rPr>
        <w:t>基本</w:t>
      </w:r>
      <w:r>
        <w:rPr>
          <w:rFonts w:ascii="Times New Roman" w:hAnsi="Times New Roman" w:eastAsia="宋体" w:cs="Times New Roman"/>
          <w:kern w:val="0"/>
          <w:sz w:val="18"/>
          <w:szCs w:val="18"/>
        </w:rPr>
        <w:t>涵盖了所有应用类别</w:t>
      </w:r>
      <w:r>
        <w:rPr>
          <w:rFonts w:hint="eastAsia" w:ascii="Times New Roman" w:hAnsi="Times New Roman" w:eastAsia="宋体" w:cs="Times New Roman"/>
          <w:kern w:val="0"/>
          <w:sz w:val="18"/>
          <w:szCs w:val="18"/>
        </w:rPr>
        <w:t>。</w:t>
      </w:r>
    </w:p>
    <w:p>
      <w:pPr>
        <w:widowControl/>
        <w:adjustRightInd w:val="0"/>
        <w:spacing w:after="200"/>
        <w:ind w:firstLine="360" w:firstLineChars="200"/>
        <w:jc w:val="left"/>
        <w:rPr>
          <w:rFonts w:ascii="Times New Roman" w:hAnsi="Times New Roman" w:eastAsia="宋体" w:cs="Times New Roman"/>
          <w:sz w:val="18"/>
          <w:szCs w:val="18"/>
        </w:rPr>
      </w:pPr>
      <w:r>
        <w:rPr>
          <w:rFonts w:hint="eastAsia" w:ascii="宋体" w:hAnsi="宋体" w:eastAsia="宋体" w:cs="Times New Roman"/>
          <w:sz w:val="18"/>
          <w:szCs w:val="18"/>
        </w:rPr>
        <w:t>首先从应用程序的配置文件提取权限信息，然后将权限信息与高危权限簇匹配，生成特征向量，最后将所有训练集与测试集的特征向量输入到分类器中。实验结果</w:t>
      </w:r>
      <w:r>
        <w:rPr>
          <w:rFonts w:ascii="Times New Roman" w:hAnsi="Times New Roman" w:eastAsia="宋体" w:cs="Times New Roman"/>
          <w:sz w:val="18"/>
          <w:szCs w:val="18"/>
        </w:rPr>
        <w:t>如表</w:t>
      </w:r>
      <w:r>
        <w:rPr>
          <w:rFonts w:hint="eastAsia" w:ascii="Times New Roman" w:hAnsi="Times New Roman" w:eastAsia="宋体" w:cs="Times New Roman"/>
          <w:sz w:val="18"/>
          <w:szCs w:val="18"/>
        </w:rPr>
        <w:t>11</w:t>
      </w:r>
      <w:r>
        <w:rPr>
          <w:rFonts w:ascii="Times New Roman" w:hAnsi="Times New Roman" w:eastAsia="宋体" w:cs="Times New Roman"/>
          <w:sz w:val="18"/>
          <w:szCs w:val="18"/>
        </w:rPr>
        <w:t>所示：</w:t>
      </w:r>
    </w:p>
    <w:p>
      <w:pPr>
        <w:pStyle w:val="3"/>
        <w:ind w:firstLine="750" w:firstLineChars="500"/>
        <w:rPr>
          <w:sz w:val="15"/>
          <w:szCs w:val="15"/>
        </w:rPr>
      </w:pPr>
      <w:r>
        <w:rPr>
          <w:sz w:val="15"/>
          <w:szCs w:val="15"/>
        </w:rPr>
        <w:t>表</w:t>
      </w:r>
      <w:r>
        <w:rPr>
          <w:rFonts w:hint="eastAsia"/>
          <w:sz w:val="15"/>
          <w:szCs w:val="15"/>
        </w:rPr>
        <w:t xml:space="preserve">11 </w:t>
      </w:r>
      <w:r>
        <w:rPr>
          <w:sz w:val="15"/>
          <w:szCs w:val="15"/>
        </w:rPr>
        <w:t>基于权限特征的实验结果</w:t>
      </w:r>
    </w:p>
    <w:tbl>
      <w:tblPr>
        <w:tblStyle w:val="9"/>
        <w:tblW w:w="38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0"/>
        <w:gridCol w:w="850"/>
        <w:gridCol w:w="567"/>
        <w:gridCol w:w="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0" w:type="dxa"/>
            <w:tcBorders>
              <w:top w:val="single" w:color="auto" w:sz="12" w:space="0"/>
              <w:left w:val="nil"/>
              <w:bottom w:val="single" w:color="auto" w:sz="4" w:space="0"/>
              <w:right w:val="nil"/>
            </w:tcBorders>
          </w:tcPr>
          <w:p>
            <w:pPr>
              <w:jc w:val="center"/>
              <w:rPr>
                <w:rFonts w:ascii="Times New Roman" w:hAnsi="Times New Roman" w:eastAsia="宋体" w:cs="Times New Roman"/>
                <w:sz w:val="15"/>
                <w:szCs w:val="15"/>
              </w:rPr>
            </w:pPr>
            <w:r>
              <w:rPr>
                <w:rFonts w:ascii="Times New Roman" w:hAnsi="Times New Roman" w:eastAsia="宋体" w:cs="Times New Roman"/>
                <w:sz w:val="15"/>
                <w:szCs w:val="15"/>
              </w:rPr>
              <w:t>算法类型</w:t>
            </w:r>
          </w:p>
        </w:tc>
        <w:tc>
          <w:tcPr>
            <w:tcW w:w="850" w:type="dxa"/>
            <w:tcBorders>
              <w:top w:val="single" w:color="auto" w:sz="12" w:space="0"/>
              <w:left w:val="nil"/>
              <w:bottom w:val="single" w:color="auto" w:sz="4" w:space="0"/>
              <w:right w:val="nil"/>
            </w:tcBorders>
          </w:tcPr>
          <w:p>
            <w:pPr>
              <w:jc w:val="center"/>
              <w:rPr>
                <w:rFonts w:ascii="Times New Roman" w:hAnsi="Times New Roman" w:eastAsia="宋体" w:cs="Times New Roman"/>
                <w:sz w:val="15"/>
                <w:szCs w:val="15"/>
              </w:rPr>
            </w:pPr>
            <w:r>
              <w:rPr>
                <w:rFonts w:ascii="Times New Roman" w:hAnsi="Times New Roman" w:eastAsia="宋体" w:cs="Times New Roman"/>
                <w:sz w:val="15"/>
                <w:szCs w:val="15"/>
              </w:rPr>
              <w:t>ACC</w:t>
            </w:r>
          </w:p>
        </w:tc>
        <w:tc>
          <w:tcPr>
            <w:tcW w:w="567" w:type="dxa"/>
            <w:tcBorders>
              <w:top w:val="single" w:color="auto" w:sz="12" w:space="0"/>
              <w:left w:val="nil"/>
              <w:bottom w:val="single" w:color="auto" w:sz="4" w:space="0"/>
              <w:right w:val="nil"/>
            </w:tcBorders>
          </w:tcPr>
          <w:p>
            <w:pPr>
              <w:jc w:val="center"/>
              <w:rPr>
                <w:rFonts w:ascii="Times New Roman" w:hAnsi="Times New Roman" w:eastAsia="宋体" w:cs="Times New Roman"/>
                <w:sz w:val="15"/>
                <w:szCs w:val="15"/>
              </w:rPr>
            </w:pPr>
            <w:r>
              <w:rPr>
                <w:rFonts w:ascii="Times New Roman" w:hAnsi="Times New Roman" w:eastAsia="宋体" w:cs="Times New Roman"/>
                <w:sz w:val="15"/>
                <w:szCs w:val="15"/>
              </w:rPr>
              <w:t>pre</w:t>
            </w:r>
          </w:p>
        </w:tc>
        <w:tc>
          <w:tcPr>
            <w:tcW w:w="851" w:type="dxa"/>
            <w:tcBorders>
              <w:top w:val="single" w:color="auto" w:sz="12" w:space="0"/>
              <w:left w:val="nil"/>
              <w:bottom w:val="single" w:color="auto" w:sz="4" w:space="0"/>
              <w:right w:val="nil"/>
            </w:tcBorders>
          </w:tcPr>
          <w:p>
            <w:pPr>
              <w:jc w:val="center"/>
              <w:rPr>
                <w:rFonts w:ascii="Times New Roman" w:hAnsi="Times New Roman" w:eastAsia="宋体" w:cs="Times New Roman"/>
                <w:sz w:val="15"/>
                <w:szCs w:val="15"/>
              </w:rPr>
            </w:pPr>
            <w:r>
              <w:rPr>
                <w:rFonts w:ascii="Times New Roman" w:hAnsi="Times New Roman" w:eastAsia="宋体" w:cs="Times New Roman"/>
                <w:sz w:val="15"/>
                <w:szCs w:val="15"/>
              </w:rPr>
              <w:t>recall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0" w:type="dxa"/>
            <w:tcBorders>
              <w:top w:val="single" w:color="auto" w:sz="4" w:space="0"/>
              <w:left w:val="nil"/>
              <w:bottom w:val="nil"/>
              <w:right w:val="nil"/>
            </w:tcBorders>
          </w:tcPr>
          <w:p>
            <w:pPr>
              <w:jc w:val="center"/>
              <w:rPr>
                <w:rFonts w:ascii="Times New Roman" w:hAnsi="Times New Roman" w:eastAsia="宋体" w:cs="Times New Roman"/>
                <w:sz w:val="15"/>
                <w:szCs w:val="15"/>
              </w:rPr>
            </w:pPr>
            <w:r>
              <w:rPr>
                <w:rFonts w:ascii="Times New Roman" w:hAnsi="Times New Roman" w:eastAsia="宋体" w:cs="Times New Roman"/>
                <w:sz w:val="15"/>
                <w:szCs w:val="15"/>
              </w:rPr>
              <w:t>朴素贝叶斯</w:t>
            </w:r>
          </w:p>
        </w:tc>
        <w:tc>
          <w:tcPr>
            <w:tcW w:w="850" w:type="dxa"/>
            <w:tcBorders>
              <w:top w:val="single" w:color="auto" w:sz="4" w:space="0"/>
              <w:left w:val="nil"/>
              <w:bottom w:val="nil"/>
              <w:right w:val="nil"/>
            </w:tcBorders>
          </w:tcPr>
          <w:p>
            <w:pPr>
              <w:jc w:val="center"/>
              <w:rPr>
                <w:rFonts w:ascii="Times New Roman" w:hAnsi="Times New Roman" w:eastAsia="宋体" w:cs="Times New Roman"/>
                <w:sz w:val="15"/>
                <w:szCs w:val="15"/>
              </w:rPr>
            </w:pPr>
            <w:r>
              <w:rPr>
                <w:rFonts w:ascii="Times New Roman" w:hAnsi="Times New Roman" w:eastAsia="宋体" w:cs="Times New Roman"/>
                <w:sz w:val="15"/>
                <w:szCs w:val="15"/>
              </w:rPr>
              <w:t>0.888</w:t>
            </w:r>
          </w:p>
        </w:tc>
        <w:tc>
          <w:tcPr>
            <w:tcW w:w="567" w:type="dxa"/>
            <w:tcBorders>
              <w:top w:val="single" w:color="auto" w:sz="4" w:space="0"/>
              <w:left w:val="nil"/>
              <w:bottom w:val="nil"/>
              <w:right w:val="nil"/>
            </w:tcBorders>
          </w:tcPr>
          <w:p>
            <w:pPr>
              <w:jc w:val="center"/>
              <w:rPr>
                <w:rFonts w:ascii="Times New Roman" w:hAnsi="Times New Roman" w:eastAsia="宋体" w:cs="Times New Roman"/>
                <w:sz w:val="15"/>
                <w:szCs w:val="15"/>
              </w:rPr>
            </w:pPr>
            <w:r>
              <w:rPr>
                <w:rFonts w:ascii="Times New Roman" w:hAnsi="Times New Roman" w:eastAsia="宋体" w:cs="Times New Roman"/>
                <w:sz w:val="15"/>
                <w:szCs w:val="15"/>
              </w:rPr>
              <w:t>0.958</w:t>
            </w:r>
          </w:p>
        </w:tc>
        <w:tc>
          <w:tcPr>
            <w:tcW w:w="851" w:type="dxa"/>
            <w:tcBorders>
              <w:top w:val="single" w:color="auto" w:sz="4" w:space="0"/>
              <w:left w:val="nil"/>
              <w:bottom w:val="nil"/>
              <w:right w:val="nil"/>
            </w:tcBorders>
          </w:tcPr>
          <w:p>
            <w:pPr>
              <w:jc w:val="center"/>
              <w:rPr>
                <w:rFonts w:ascii="Times New Roman" w:hAnsi="Times New Roman" w:eastAsia="宋体" w:cs="Times New Roman"/>
                <w:sz w:val="15"/>
                <w:szCs w:val="15"/>
              </w:rPr>
            </w:pPr>
            <w:r>
              <w:rPr>
                <w:rFonts w:ascii="Times New Roman" w:hAnsi="Times New Roman" w:eastAsia="宋体" w:cs="Times New Roman"/>
                <w:sz w:val="15"/>
                <w:szCs w:val="15"/>
              </w:rPr>
              <w:t>0.812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0" w:type="dxa"/>
            <w:tcBorders>
              <w:top w:val="nil"/>
              <w:left w:val="nil"/>
              <w:bottom w:val="single" w:color="auto" w:sz="12" w:space="0"/>
              <w:right w:val="nil"/>
            </w:tcBorders>
          </w:tcPr>
          <w:p>
            <w:pPr>
              <w:jc w:val="center"/>
              <w:rPr>
                <w:rFonts w:ascii="Times New Roman" w:hAnsi="Times New Roman" w:eastAsia="宋体" w:cs="Times New Roman"/>
                <w:sz w:val="15"/>
                <w:szCs w:val="15"/>
              </w:rPr>
            </w:pPr>
            <w:r>
              <w:rPr>
                <w:rFonts w:ascii="Times New Roman" w:hAnsi="Times New Roman" w:eastAsia="宋体" w:cs="Times New Roman"/>
                <w:sz w:val="15"/>
                <w:szCs w:val="15"/>
              </w:rPr>
              <w:t>随机森林</w:t>
            </w:r>
          </w:p>
        </w:tc>
        <w:tc>
          <w:tcPr>
            <w:tcW w:w="850" w:type="dxa"/>
            <w:tcBorders>
              <w:top w:val="nil"/>
              <w:left w:val="nil"/>
              <w:bottom w:val="single" w:color="auto" w:sz="12" w:space="0"/>
              <w:right w:val="nil"/>
            </w:tcBorders>
          </w:tcPr>
          <w:p>
            <w:pPr>
              <w:jc w:val="center"/>
              <w:rPr>
                <w:rFonts w:ascii="Times New Roman" w:hAnsi="Times New Roman" w:eastAsia="宋体" w:cs="Times New Roman"/>
                <w:sz w:val="15"/>
                <w:szCs w:val="15"/>
              </w:rPr>
            </w:pPr>
            <w:r>
              <w:rPr>
                <w:rFonts w:ascii="Times New Roman" w:hAnsi="Times New Roman" w:eastAsia="宋体" w:cs="Times New Roman"/>
                <w:sz w:val="15"/>
                <w:szCs w:val="15"/>
              </w:rPr>
              <w:t>0.926</w:t>
            </w:r>
          </w:p>
        </w:tc>
        <w:tc>
          <w:tcPr>
            <w:tcW w:w="567" w:type="dxa"/>
            <w:tcBorders>
              <w:top w:val="nil"/>
              <w:left w:val="nil"/>
              <w:bottom w:val="single" w:color="auto" w:sz="12" w:space="0"/>
              <w:right w:val="nil"/>
            </w:tcBorders>
          </w:tcPr>
          <w:p>
            <w:pPr>
              <w:jc w:val="center"/>
              <w:rPr>
                <w:rFonts w:ascii="Times New Roman" w:hAnsi="Times New Roman" w:eastAsia="宋体" w:cs="Times New Roman"/>
                <w:sz w:val="15"/>
                <w:szCs w:val="15"/>
              </w:rPr>
            </w:pPr>
            <w:r>
              <w:rPr>
                <w:rFonts w:ascii="Times New Roman" w:hAnsi="Times New Roman" w:eastAsia="宋体" w:cs="Times New Roman"/>
                <w:sz w:val="15"/>
                <w:szCs w:val="15"/>
              </w:rPr>
              <w:t>0.946</w:t>
            </w:r>
          </w:p>
        </w:tc>
        <w:tc>
          <w:tcPr>
            <w:tcW w:w="851" w:type="dxa"/>
            <w:tcBorders>
              <w:top w:val="nil"/>
              <w:left w:val="nil"/>
              <w:bottom w:val="single" w:color="auto" w:sz="12" w:space="0"/>
              <w:right w:val="nil"/>
            </w:tcBorders>
          </w:tcPr>
          <w:p>
            <w:pPr>
              <w:jc w:val="center"/>
              <w:rPr>
                <w:rFonts w:ascii="Times New Roman" w:hAnsi="Times New Roman" w:eastAsia="宋体" w:cs="Times New Roman"/>
                <w:sz w:val="15"/>
                <w:szCs w:val="15"/>
              </w:rPr>
            </w:pPr>
            <w:r>
              <w:rPr>
                <w:rFonts w:ascii="Times New Roman" w:hAnsi="Times New Roman" w:eastAsia="宋体" w:cs="Times New Roman"/>
                <w:sz w:val="15"/>
                <w:szCs w:val="15"/>
              </w:rPr>
              <w:t>0.907</w:t>
            </w:r>
          </w:p>
        </w:tc>
      </w:tr>
    </w:tbl>
    <w:p>
      <w:pPr>
        <w:widowControl/>
        <w:adjustRightInd w:val="0"/>
        <w:spacing w:before="31" w:beforeLines="10" w:after="120"/>
        <w:ind w:firstLine="360" w:firstLineChars="200"/>
        <w:jc w:val="left"/>
        <w:rPr>
          <w:rFonts w:ascii="Times New Roman" w:hAnsi="Times New Roman" w:eastAsia="宋体" w:cs="Times New Roman"/>
          <w:sz w:val="18"/>
          <w:szCs w:val="18"/>
        </w:rPr>
      </w:pPr>
      <w:r>
        <w:rPr>
          <w:rFonts w:ascii="Times New Roman" w:hAnsi="Times New Roman" w:eastAsia="宋体" w:cs="Times New Roman"/>
          <w:sz w:val="18"/>
          <w:szCs w:val="18"/>
        </w:rPr>
        <w:t>由表中数据可见，朴素贝叶斯算法预测的精确度较高，但召回率较低，即对所有恶意软件的鉴别效果较差，而随机森林算法的分类性能普遍优于前者，pre与recall分别达到了94.6%与90.7%。</w:t>
      </w:r>
    </w:p>
    <w:p>
      <w:pPr>
        <w:widowControl/>
        <w:adjustRightInd w:val="0"/>
        <w:ind w:firstLine="360" w:firstLineChars="200"/>
        <w:jc w:val="left"/>
        <w:rPr>
          <w:rFonts w:ascii="Times New Roman" w:hAnsi="Times New Roman" w:eastAsia="宋体" w:cs="Times New Roman"/>
          <w:sz w:val="18"/>
          <w:szCs w:val="18"/>
        </w:rPr>
      </w:pPr>
      <w:r>
        <w:rPr>
          <w:rFonts w:ascii="Times New Roman" w:hAnsi="Times New Roman" w:eastAsia="宋体" w:cs="Times New Roman"/>
          <w:sz w:val="18"/>
          <w:szCs w:val="18"/>
        </w:rPr>
        <w:t>不同</w:t>
      </w:r>
      <w:r>
        <w:rPr>
          <w:rFonts w:hint="eastAsia" w:ascii="Times New Roman" w:hAnsi="Times New Roman" w:eastAsia="宋体" w:cs="Times New Roman"/>
          <w:sz w:val="18"/>
          <w:szCs w:val="18"/>
        </w:rPr>
        <w:t>于</w:t>
      </w:r>
      <w:r>
        <w:rPr>
          <w:rFonts w:ascii="Times New Roman" w:hAnsi="Times New Roman" w:eastAsia="宋体" w:cs="Times New Roman"/>
          <w:sz w:val="18"/>
          <w:szCs w:val="18"/>
        </w:rPr>
        <w:t>权限，敏感API信息包含每个API的平均调用次数，所以恶意特征的表现方式会更加明显，通过反编译模块得到每个应用的API调用情况，结合调用次数建立基于敏感API的特征向量，并输入到分类器中。实验结果如表</w:t>
      </w:r>
      <w:r>
        <w:rPr>
          <w:rFonts w:hint="eastAsia" w:ascii="Times New Roman" w:hAnsi="Times New Roman" w:eastAsia="宋体" w:cs="Times New Roman"/>
          <w:sz w:val="18"/>
          <w:szCs w:val="18"/>
        </w:rPr>
        <w:t>12</w:t>
      </w:r>
      <w:r>
        <w:rPr>
          <w:rFonts w:ascii="Times New Roman" w:hAnsi="Times New Roman" w:eastAsia="宋体" w:cs="Times New Roman"/>
          <w:sz w:val="18"/>
          <w:szCs w:val="18"/>
        </w:rPr>
        <w:t>所示：</w:t>
      </w:r>
    </w:p>
    <w:p>
      <w:pPr>
        <w:pStyle w:val="3"/>
        <w:ind w:firstLine="600" w:firstLineChars="400"/>
        <w:rPr>
          <w:sz w:val="15"/>
          <w:szCs w:val="15"/>
        </w:rPr>
      </w:pPr>
      <w:r>
        <w:rPr>
          <w:sz w:val="15"/>
          <w:szCs w:val="15"/>
        </w:rPr>
        <w:t>表</w:t>
      </w:r>
      <w:r>
        <w:rPr>
          <w:rFonts w:hint="eastAsia"/>
          <w:sz w:val="15"/>
          <w:szCs w:val="15"/>
        </w:rPr>
        <w:t>12</w:t>
      </w:r>
      <w:r>
        <w:rPr>
          <w:sz w:val="15"/>
          <w:szCs w:val="15"/>
        </w:rPr>
        <w:t xml:space="preserve"> 基于敏感API特征的实验结</w:t>
      </w:r>
      <w:r>
        <w:rPr>
          <w:rFonts w:hint="eastAsia"/>
          <w:sz w:val="15"/>
          <w:szCs w:val="15"/>
        </w:rPr>
        <w:t>果</w:t>
      </w:r>
    </w:p>
    <w:tbl>
      <w:tblPr>
        <w:tblStyle w:val="9"/>
        <w:tblW w:w="3686"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851"/>
        <w:gridCol w:w="850"/>
        <w:gridCol w:w="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tcBorders>
              <w:top w:val="single" w:color="auto" w:sz="12" w:space="0"/>
              <w:left w:val="nil"/>
              <w:bottom w:val="single" w:color="auto" w:sz="4" w:space="0"/>
              <w:right w:val="nil"/>
            </w:tcBorders>
          </w:tcPr>
          <w:p>
            <w:pPr>
              <w:jc w:val="center"/>
              <w:rPr>
                <w:rFonts w:ascii="Times New Roman" w:hAnsi="Times New Roman" w:eastAsia="宋体" w:cs="Times New Roman"/>
                <w:sz w:val="15"/>
                <w:szCs w:val="15"/>
              </w:rPr>
            </w:pPr>
            <w:r>
              <w:rPr>
                <w:rFonts w:ascii="Times New Roman" w:hAnsi="Times New Roman" w:eastAsia="宋体" w:cs="Times New Roman"/>
                <w:sz w:val="15"/>
                <w:szCs w:val="15"/>
              </w:rPr>
              <w:t>算法类型</w:t>
            </w:r>
          </w:p>
        </w:tc>
        <w:tc>
          <w:tcPr>
            <w:tcW w:w="851" w:type="dxa"/>
            <w:tcBorders>
              <w:top w:val="single" w:color="auto" w:sz="12" w:space="0"/>
              <w:left w:val="nil"/>
              <w:bottom w:val="single" w:color="auto" w:sz="4" w:space="0"/>
              <w:right w:val="nil"/>
            </w:tcBorders>
          </w:tcPr>
          <w:p>
            <w:pPr>
              <w:jc w:val="center"/>
              <w:rPr>
                <w:rFonts w:ascii="Times New Roman" w:hAnsi="Times New Roman" w:eastAsia="宋体" w:cs="Times New Roman"/>
                <w:sz w:val="15"/>
                <w:szCs w:val="15"/>
              </w:rPr>
            </w:pPr>
            <w:r>
              <w:rPr>
                <w:rFonts w:ascii="Times New Roman" w:hAnsi="Times New Roman" w:eastAsia="宋体" w:cs="Times New Roman"/>
                <w:sz w:val="15"/>
                <w:szCs w:val="15"/>
              </w:rPr>
              <w:t>ACC</w:t>
            </w:r>
          </w:p>
        </w:tc>
        <w:tc>
          <w:tcPr>
            <w:tcW w:w="850" w:type="dxa"/>
            <w:tcBorders>
              <w:top w:val="single" w:color="auto" w:sz="12" w:space="0"/>
              <w:left w:val="nil"/>
              <w:bottom w:val="single" w:color="auto" w:sz="4" w:space="0"/>
              <w:right w:val="nil"/>
            </w:tcBorders>
          </w:tcPr>
          <w:p>
            <w:pPr>
              <w:jc w:val="center"/>
              <w:rPr>
                <w:rFonts w:ascii="Times New Roman" w:hAnsi="Times New Roman" w:eastAsia="宋体" w:cs="Times New Roman"/>
                <w:sz w:val="15"/>
                <w:szCs w:val="15"/>
              </w:rPr>
            </w:pPr>
            <w:r>
              <w:rPr>
                <w:rFonts w:ascii="Times New Roman" w:hAnsi="Times New Roman" w:eastAsia="宋体" w:cs="Times New Roman"/>
                <w:sz w:val="15"/>
                <w:szCs w:val="15"/>
              </w:rPr>
              <w:t>pre</w:t>
            </w:r>
          </w:p>
        </w:tc>
        <w:tc>
          <w:tcPr>
            <w:tcW w:w="851" w:type="dxa"/>
            <w:tcBorders>
              <w:top w:val="single" w:color="auto" w:sz="12" w:space="0"/>
              <w:left w:val="nil"/>
              <w:bottom w:val="single" w:color="auto" w:sz="4" w:space="0"/>
              <w:right w:val="nil"/>
            </w:tcBorders>
          </w:tcPr>
          <w:p>
            <w:pPr>
              <w:jc w:val="center"/>
              <w:rPr>
                <w:rFonts w:ascii="Times New Roman" w:hAnsi="Times New Roman" w:eastAsia="宋体" w:cs="Times New Roman"/>
                <w:sz w:val="15"/>
                <w:szCs w:val="15"/>
              </w:rPr>
            </w:pPr>
            <w:r>
              <w:rPr>
                <w:rFonts w:ascii="Times New Roman" w:hAnsi="Times New Roman" w:eastAsia="宋体" w:cs="Times New Roman"/>
                <w:sz w:val="15"/>
                <w:szCs w:val="15"/>
              </w:rPr>
              <w:t>recall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tcBorders>
              <w:top w:val="single" w:color="auto" w:sz="4" w:space="0"/>
              <w:left w:val="nil"/>
              <w:bottom w:val="nil"/>
              <w:right w:val="nil"/>
            </w:tcBorders>
          </w:tcPr>
          <w:p>
            <w:pPr>
              <w:jc w:val="center"/>
              <w:rPr>
                <w:rFonts w:ascii="Times New Roman" w:hAnsi="Times New Roman" w:eastAsia="宋体" w:cs="Times New Roman"/>
                <w:sz w:val="15"/>
                <w:szCs w:val="15"/>
              </w:rPr>
            </w:pPr>
            <w:r>
              <w:rPr>
                <w:rFonts w:ascii="Times New Roman" w:hAnsi="Times New Roman" w:eastAsia="宋体" w:cs="Times New Roman"/>
                <w:sz w:val="15"/>
                <w:szCs w:val="15"/>
              </w:rPr>
              <w:t>朴素贝叶斯</w:t>
            </w:r>
          </w:p>
        </w:tc>
        <w:tc>
          <w:tcPr>
            <w:tcW w:w="851" w:type="dxa"/>
            <w:tcBorders>
              <w:top w:val="single" w:color="auto" w:sz="4" w:space="0"/>
              <w:left w:val="nil"/>
              <w:bottom w:val="nil"/>
              <w:right w:val="nil"/>
            </w:tcBorders>
          </w:tcPr>
          <w:p>
            <w:pPr>
              <w:jc w:val="center"/>
              <w:rPr>
                <w:rFonts w:ascii="Times New Roman" w:hAnsi="Times New Roman" w:eastAsia="宋体" w:cs="Times New Roman"/>
                <w:sz w:val="15"/>
                <w:szCs w:val="15"/>
              </w:rPr>
            </w:pPr>
            <w:r>
              <w:rPr>
                <w:rFonts w:ascii="Times New Roman" w:hAnsi="Times New Roman" w:eastAsia="宋体" w:cs="Times New Roman"/>
                <w:sz w:val="15"/>
                <w:szCs w:val="15"/>
              </w:rPr>
              <w:t>0.860</w:t>
            </w:r>
          </w:p>
        </w:tc>
        <w:tc>
          <w:tcPr>
            <w:tcW w:w="850" w:type="dxa"/>
            <w:tcBorders>
              <w:top w:val="single" w:color="auto" w:sz="4" w:space="0"/>
              <w:left w:val="nil"/>
              <w:bottom w:val="nil"/>
              <w:right w:val="nil"/>
            </w:tcBorders>
          </w:tcPr>
          <w:p>
            <w:pPr>
              <w:jc w:val="center"/>
              <w:rPr>
                <w:rFonts w:ascii="Times New Roman" w:hAnsi="Times New Roman" w:eastAsia="宋体" w:cs="Times New Roman"/>
                <w:sz w:val="15"/>
                <w:szCs w:val="15"/>
              </w:rPr>
            </w:pPr>
            <w:r>
              <w:rPr>
                <w:rFonts w:ascii="Times New Roman" w:hAnsi="Times New Roman" w:eastAsia="宋体" w:cs="Times New Roman"/>
                <w:sz w:val="15"/>
                <w:szCs w:val="15"/>
              </w:rPr>
              <w:t>0.855</w:t>
            </w:r>
          </w:p>
        </w:tc>
        <w:tc>
          <w:tcPr>
            <w:tcW w:w="851" w:type="dxa"/>
            <w:tcBorders>
              <w:top w:val="single" w:color="auto" w:sz="4" w:space="0"/>
              <w:left w:val="nil"/>
              <w:bottom w:val="nil"/>
              <w:right w:val="nil"/>
            </w:tcBorders>
          </w:tcPr>
          <w:p>
            <w:pPr>
              <w:jc w:val="center"/>
              <w:rPr>
                <w:rFonts w:ascii="Times New Roman" w:hAnsi="Times New Roman" w:eastAsia="宋体" w:cs="Times New Roman"/>
                <w:sz w:val="15"/>
                <w:szCs w:val="15"/>
              </w:rPr>
            </w:pPr>
            <w:r>
              <w:rPr>
                <w:rFonts w:ascii="Times New Roman" w:hAnsi="Times New Roman" w:eastAsia="宋体" w:cs="Times New Roman"/>
                <w:sz w:val="15"/>
                <w:szCs w:val="15"/>
              </w:rPr>
              <w:t>0.867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tcBorders>
              <w:top w:val="nil"/>
              <w:left w:val="nil"/>
              <w:bottom w:val="single" w:color="auto" w:sz="12" w:space="0"/>
              <w:right w:val="nil"/>
            </w:tcBorders>
          </w:tcPr>
          <w:p>
            <w:pPr>
              <w:jc w:val="center"/>
              <w:rPr>
                <w:rFonts w:ascii="Times New Roman" w:hAnsi="Times New Roman" w:eastAsia="宋体" w:cs="Times New Roman"/>
                <w:sz w:val="15"/>
                <w:szCs w:val="15"/>
              </w:rPr>
            </w:pPr>
            <w:r>
              <w:rPr>
                <w:rFonts w:ascii="Times New Roman" w:hAnsi="Times New Roman" w:eastAsia="宋体" w:cs="Times New Roman"/>
                <w:sz w:val="15"/>
                <w:szCs w:val="15"/>
              </w:rPr>
              <w:t>随机森林</w:t>
            </w:r>
          </w:p>
        </w:tc>
        <w:tc>
          <w:tcPr>
            <w:tcW w:w="851" w:type="dxa"/>
            <w:tcBorders>
              <w:top w:val="nil"/>
              <w:left w:val="nil"/>
              <w:bottom w:val="single" w:color="auto" w:sz="12" w:space="0"/>
              <w:right w:val="nil"/>
            </w:tcBorders>
          </w:tcPr>
          <w:p>
            <w:pPr>
              <w:jc w:val="center"/>
              <w:rPr>
                <w:rFonts w:ascii="Times New Roman" w:hAnsi="Times New Roman" w:eastAsia="宋体" w:cs="Times New Roman"/>
                <w:sz w:val="15"/>
                <w:szCs w:val="15"/>
              </w:rPr>
            </w:pPr>
            <w:r>
              <w:rPr>
                <w:rFonts w:ascii="Times New Roman" w:hAnsi="Times New Roman" w:eastAsia="宋体" w:cs="Times New Roman"/>
                <w:sz w:val="15"/>
                <w:szCs w:val="15"/>
              </w:rPr>
              <w:t>0.957</w:t>
            </w:r>
          </w:p>
        </w:tc>
        <w:tc>
          <w:tcPr>
            <w:tcW w:w="850" w:type="dxa"/>
            <w:tcBorders>
              <w:top w:val="nil"/>
              <w:left w:val="nil"/>
              <w:bottom w:val="single" w:color="auto" w:sz="12" w:space="0"/>
              <w:right w:val="nil"/>
            </w:tcBorders>
          </w:tcPr>
          <w:p>
            <w:pPr>
              <w:jc w:val="center"/>
              <w:rPr>
                <w:rFonts w:ascii="Times New Roman" w:hAnsi="Times New Roman" w:eastAsia="宋体" w:cs="Times New Roman"/>
                <w:sz w:val="15"/>
                <w:szCs w:val="15"/>
              </w:rPr>
            </w:pPr>
            <w:r>
              <w:rPr>
                <w:rFonts w:ascii="Times New Roman" w:hAnsi="Times New Roman" w:eastAsia="宋体" w:cs="Times New Roman"/>
                <w:sz w:val="15"/>
                <w:szCs w:val="15"/>
              </w:rPr>
              <w:t>0.966</w:t>
            </w:r>
          </w:p>
        </w:tc>
        <w:tc>
          <w:tcPr>
            <w:tcW w:w="851" w:type="dxa"/>
            <w:tcBorders>
              <w:top w:val="nil"/>
              <w:left w:val="nil"/>
              <w:bottom w:val="single" w:color="auto" w:sz="12" w:space="0"/>
              <w:right w:val="nil"/>
            </w:tcBorders>
          </w:tcPr>
          <w:p>
            <w:pPr>
              <w:jc w:val="center"/>
              <w:rPr>
                <w:rFonts w:ascii="Times New Roman" w:hAnsi="Times New Roman" w:eastAsia="宋体" w:cs="Times New Roman"/>
                <w:sz w:val="15"/>
                <w:szCs w:val="15"/>
              </w:rPr>
            </w:pPr>
            <w:r>
              <w:rPr>
                <w:rFonts w:ascii="Times New Roman" w:hAnsi="Times New Roman" w:eastAsia="宋体" w:cs="Times New Roman"/>
                <w:sz w:val="15"/>
                <w:szCs w:val="15"/>
              </w:rPr>
              <w:t>0.947</w:t>
            </w:r>
          </w:p>
        </w:tc>
      </w:tr>
    </w:tbl>
    <w:p>
      <w:pPr>
        <w:widowControl/>
        <w:adjustRightInd w:val="0"/>
        <w:spacing w:before="156" w:beforeLines="50" w:after="200"/>
        <w:ind w:firstLine="360" w:firstLineChars="200"/>
        <w:jc w:val="left"/>
        <w:rPr>
          <w:rFonts w:ascii="Times New Roman" w:hAnsi="Times New Roman" w:eastAsia="宋体" w:cs="Times New Roman"/>
          <w:sz w:val="18"/>
          <w:szCs w:val="18"/>
        </w:rPr>
      </w:pPr>
      <w:r>
        <w:rPr>
          <w:rFonts w:ascii="Times New Roman" w:hAnsi="Times New Roman" w:eastAsia="宋体" w:cs="Times New Roman"/>
          <w:sz w:val="18"/>
          <w:szCs w:val="18"/>
        </w:rPr>
        <w:t>可以看出，随机森林算法的分类性能依然优于朴素贝叶斯算法，无论准确</w:t>
      </w:r>
      <w:r>
        <w:rPr>
          <w:rFonts w:hint="eastAsia" w:ascii="Times New Roman" w:hAnsi="Times New Roman" w:eastAsia="宋体" w:cs="Times New Roman"/>
          <w:sz w:val="18"/>
          <w:szCs w:val="18"/>
        </w:rPr>
        <w:t>率</w:t>
      </w:r>
      <w:r>
        <w:rPr>
          <w:rFonts w:ascii="Times New Roman" w:hAnsi="Times New Roman" w:eastAsia="宋体" w:cs="Times New Roman"/>
          <w:sz w:val="18"/>
          <w:szCs w:val="18"/>
        </w:rPr>
        <w:t>(ACC)还是召回率(recall)都接近95%，精确率(pre)也接近97%，说明利用敏感API作为鉴别特征，基于随机森林分类算法能达到很好的分类效果。</w:t>
      </w:r>
    </w:p>
    <w:p>
      <w:pPr>
        <w:widowControl/>
        <w:adjustRightInd w:val="0"/>
        <w:spacing w:after="120"/>
        <w:jc w:val="left"/>
        <w:rPr>
          <w:rFonts w:ascii="Times New Roman" w:hAnsi="Times New Roman" w:eastAsia="宋体" w:cs="Times New Roman"/>
          <w:sz w:val="18"/>
          <w:szCs w:val="18"/>
        </w:rPr>
      </w:pPr>
      <w:r>
        <w:rPr>
          <w:rFonts w:hint="eastAsia" w:ascii="黑体" w:hAnsi="黑体" w:eastAsia="黑体" w:cs="Times New Roman"/>
          <w:sz w:val="18"/>
          <w:szCs w:val="18"/>
        </w:rPr>
        <w:t>3</w:t>
      </w:r>
      <w:r>
        <w:rPr>
          <w:rFonts w:ascii="黑体" w:hAnsi="黑体" w:eastAsia="黑体" w:cs="Times New Roman"/>
          <w:sz w:val="18"/>
          <w:szCs w:val="18"/>
        </w:rPr>
        <w:t>.</w:t>
      </w:r>
      <w:r>
        <w:rPr>
          <w:rFonts w:hint="eastAsia" w:ascii="黑体" w:hAnsi="黑体" w:eastAsia="黑体" w:cs="Times New Roman"/>
          <w:sz w:val="18"/>
          <w:szCs w:val="18"/>
        </w:rPr>
        <w:t>2.4</w:t>
      </w:r>
      <w:r>
        <w:rPr>
          <w:rFonts w:ascii="黑体" w:hAnsi="黑体" w:eastAsia="黑体" w:cs="Times New Roman"/>
          <w:sz w:val="18"/>
          <w:szCs w:val="18"/>
        </w:rPr>
        <w:t xml:space="preserve"> </w:t>
      </w:r>
      <w:r>
        <w:rPr>
          <w:rFonts w:hint="eastAsia" w:ascii="黑体" w:hAnsi="黑体" w:eastAsia="黑体" w:cs="Times New Roman"/>
          <w:sz w:val="18"/>
          <w:szCs w:val="18"/>
        </w:rPr>
        <w:t>样本容量对分类性能的影响</w:t>
      </w:r>
    </w:p>
    <w:p>
      <w:pPr>
        <w:widowControl/>
        <w:ind w:firstLine="360" w:firstLineChars="200"/>
        <w:rPr>
          <w:rFonts w:ascii="Times New Roman" w:hAnsi="Times New Roman" w:eastAsia="宋体" w:cs="Times New Roman"/>
          <w:sz w:val="18"/>
          <w:szCs w:val="18"/>
        </w:rPr>
      </w:pPr>
      <w:r>
        <w:rPr>
          <w:rFonts w:ascii="Times New Roman" w:hAnsi="Times New Roman" w:eastAsia="宋体" w:cs="Times New Roman"/>
          <w:sz w:val="18"/>
          <w:szCs w:val="18"/>
        </w:rPr>
        <w:t>本文在进行模型测试过程中，发现并不是所有模型的分类性能都随样</w:t>
      </w:r>
      <w:bookmarkStart w:id="1" w:name="_GoBack"/>
      <w:bookmarkEnd w:id="1"/>
      <w:r>
        <w:rPr>
          <w:rFonts w:ascii="Times New Roman" w:hAnsi="Times New Roman" w:eastAsia="宋体" w:cs="Times New Roman"/>
          <w:sz w:val="18"/>
          <w:szCs w:val="18"/>
        </w:rPr>
        <w:t>本容量的增加而提升，有时会出现负增长，鉴于此现象，本文通过控制样本容量进行循环测试，测试过程中依然保证正常应用与恶意应用的比例为1:1，以</w:t>
      </w:r>
      <w:r>
        <w:rPr>
          <w:rFonts w:hint="eastAsia" w:ascii="Times New Roman" w:hAnsi="Times New Roman" w:eastAsia="宋体" w:cs="Times New Roman"/>
          <w:sz w:val="18"/>
          <w:szCs w:val="18"/>
        </w:rPr>
        <w:t>每次增加</w:t>
      </w:r>
      <w:r>
        <w:rPr>
          <w:rFonts w:ascii="Times New Roman" w:hAnsi="Times New Roman" w:eastAsia="宋体" w:cs="Times New Roman"/>
          <w:sz w:val="18"/>
          <w:szCs w:val="18"/>
        </w:rPr>
        <w:t>100个应用的速率递增，测试结果如图</w:t>
      </w:r>
      <w:r>
        <w:rPr>
          <w:rFonts w:hint="eastAsia" w:ascii="Times New Roman" w:hAnsi="Times New Roman" w:eastAsia="宋体" w:cs="Times New Roman"/>
          <w:sz w:val="18"/>
          <w:szCs w:val="18"/>
        </w:rPr>
        <w:t>5</w:t>
      </w:r>
      <w:r>
        <w:rPr>
          <w:rFonts w:ascii="Times New Roman" w:hAnsi="Times New Roman" w:eastAsia="宋体" w:cs="Times New Roman"/>
          <w:sz w:val="18"/>
          <w:szCs w:val="18"/>
        </w:rPr>
        <w:t>所示:</w:t>
      </w:r>
    </w:p>
    <w:p>
      <w:pPr>
        <w:widowControl/>
        <w:adjustRightInd w:val="0"/>
        <w:spacing w:after="200"/>
        <w:jc w:val="left"/>
        <w:rPr>
          <w:rFonts w:ascii="Times New Roman" w:hAnsi="Times New Roman" w:eastAsia="黑体" w:cs="Times New Roman"/>
          <w:sz w:val="18"/>
          <w:szCs w:val="18"/>
        </w:rPr>
      </w:pPr>
      <w:r>
        <w:rPr>
          <w:rFonts w:ascii="Times New Roman" w:hAnsi="Times New Roman" w:cs="Times New Roman"/>
        </w:rPr>
        <w:drawing>
          <wp:inline distT="0" distB="0" distL="0" distR="0">
            <wp:extent cx="2595880" cy="2111375"/>
            <wp:effectExtent l="0" t="0" r="13970" b="317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pPr>
        <w:widowControl/>
        <w:spacing w:after="31" w:afterLines="10"/>
        <w:ind w:firstLine="420"/>
        <w:rPr>
          <w:rFonts w:ascii="Times New Roman" w:hAnsi="Times New Roman" w:eastAsia="宋体" w:cs="Times New Roman"/>
          <w:iCs/>
          <w:kern w:val="0"/>
          <w:sz w:val="18"/>
          <w:szCs w:val="18"/>
        </w:rPr>
      </w:pPr>
      <w:r>
        <w:rPr>
          <w:rFonts w:ascii="Times New Roman" w:hAnsi="Times New Roman" w:eastAsia="宋体" w:cs="Times New Roman"/>
          <w:iCs/>
          <w:kern w:val="0"/>
          <w:sz w:val="15"/>
          <w:szCs w:val="15"/>
        </w:rPr>
        <w:t>图</w:t>
      </w:r>
      <w:r>
        <w:rPr>
          <w:rFonts w:hint="eastAsia" w:ascii="Times New Roman" w:hAnsi="Times New Roman" w:eastAsia="宋体" w:cs="Times New Roman"/>
          <w:iCs/>
          <w:kern w:val="0"/>
          <w:sz w:val="15"/>
          <w:szCs w:val="15"/>
        </w:rPr>
        <w:t>5</w:t>
      </w:r>
      <w:r>
        <w:rPr>
          <w:rFonts w:ascii="Times New Roman" w:hAnsi="Times New Roman" w:eastAsia="宋体" w:cs="Times New Roman"/>
          <w:iCs/>
          <w:kern w:val="0"/>
          <w:sz w:val="15"/>
          <w:szCs w:val="15"/>
        </w:rPr>
        <w:t xml:space="preserve"> 基于权限信息的样本容量对分类性能的影响图</w:t>
      </w:r>
    </w:p>
    <w:p>
      <w:pPr>
        <w:widowControl/>
        <w:adjustRightInd w:val="0"/>
        <w:spacing w:before="62" w:beforeLines="20" w:after="200"/>
        <w:jc w:val="left"/>
        <w:rPr>
          <w:rFonts w:ascii="Times New Roman" w:hAnsi="Times New Roman" w:eastAsia="宋体" w:cs="Times New Roman"/>
          <w:sz w:val="18"/>
          <w:szCs w:val="18"/>
        </w:rPr>
      </w:pPr>
      <w:r>
        <w:rPr>
          <w:rFonts w:ascii="Times New Roman" w:hAnsi="Times New Roman" w:eastAsia="宋体" w:cs="Times New Roman"/>
          <w:sz w:val="18"/>
          <w:szCs w:val="18"/>
        </w:rPr>
        <w:t>从图中可以明显看出使用朴素贝叶斯分类</w:t>
      </w:r>
      <w:r>
        <w:rPr>
          <w:rFonts w:hint="eastAsia" w:ascii="Times New Roman" w:hAnsi="Times New Roman" w:eastAsia="宋体" w:cs="Times New Roman"/>
          <w:sz w:val="18"/>
          <w:szCs w:val="18"/>
        </w:rPr>
        <w:t>器</w:t>
      </w:r>
      <w:r>
        <w:rPr>
          <w:rFonts w:ascii="Times New Roman" w:hAnsi="Times New Roman" w:eastAsia="宋体" w:cs="Times New Roman"/>
          <w:sz w:val="18"/>
          <w:szCs w:val="18"/>
        </w:rPr>
        <w:t>在鉴别恶意应用</w:t>
      </w:r>
      <w:r>
        <w:rPr>
          <w:rFonts w:hint="eastAsia" w:ascii="Times New Roman" w:hAnsi="Times New Roman" w:eastAsia="宋体" w:cs="Times New Roman"/>
          <w:sz w:val="18"/>
          <w:szCs w:val="18"/>
        </w:rPr>
        <w:t>时</w:t>
      </w:r>
      <w:r>
        <w:rPr>
          <w:rFonts w:ascii="Times New Roman" w:hAnsi="Times New Roman" w:eastAsia="宋体" w:cs="Times New Roman"/>
          <w:sz w:val="18"/>
          <w:szCs w:val="18"/>
        </w:rPr>
        <w:t>准确率出现了负增长，这是因为在样本容量达到1000后出现了过拟合问题。</w:t>
      </w:r>
    </w:p>
    <w:p>
      <w:pPr>
        <w:widowControl/>
        <w:adjustRightInd w:val="0"/>
        <w:snapToGrid w:val="0"/>
        <w:spacing w:after="200"/>
        <w:jc w:val="left"/>
        <w:rPr>
          <w:rFonts w:ascii="Times New Roman" w:hAnsi="Times New Roman" w:eastAsia="黑体" w:cs="Times New Roman"/>
          <w:sz w:val="18"/>
          <w:szCs w:val="18"/>
        </w:rPr>
      </w:pPr>
      <w:r>
        <w:rPr>
          <w:rFonts w:ascii="Times New Roman" w:hAnsi="Times New Roman" w:cs="Times New Roman"/>
        </w:rPr>
        <w:drawing>
          <wp:inline distT="0" distB="0" distL="0" distR="0">
            <wp:extent cx="2595880" cy="2019300"/>
            <wp:effectExtent l="0" t="0" r="13970"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pPr>
        <w:widowControl/>
        <w:spacing w:after="31" w:afterLines="10"/>
        <w:ind w:firstLine="420"/>
        <w:rPr>
          <w:rFonts w:ascii="Times New Roman" w:hAnsi="Times New Roman" w:eastAsia="宋体" w:cs="Times New Roman"/>
          <w:iCs/>
          <w:kern w:val="0"/>
          <w:sz w:val="18"/>
          <w:szCs w:val="18"/>
        </w:rPr>
      </w:pPr>
      <w:r>
        <w:rPr>
          <w:rFonts w:ascii="Times New Roman" w:hAnsi="Times New Roman" w:eastAsia="宋体" w:cs="Times New Roman"/>
          <w:iCs/>
          <w:kern w:val="0"/>
          <w:sz w:val="15"/>
          <w:szCs w:val="15"/>
        </w:rPr>
        <w:t>图</w:t>
      </w:r>
      <w:r>
        <w:rPr>
          <w:rFonts w:hint="eastAsia" w:ascii="Times New Roman" w:hAnsi="Times New Roman" w:eastAsia="宋体" w:cs="Times New Roman"/>
          <w:iCs/>
          <w:kern w:val="0"/>
          <w:sz w:val="15"/>
          <w:szCs w:val="15"/>
        </w:rPr>
        <w:t>6</w:t>
      </w:r>
      <w:r>
        <w:rPr>
          <w:rFonts w:ascii="Times New Roman" w:hAnsi="Times New Roman" w:eastAsia="宋体" w:cs="Times New Roman"/>
          <w:iCs/>
          <w:kern w:val="0"/>
          <w:sz w:val="15"/>
          <w:szCs w:val="15"/>
        </w:rPr>
        <w:t xml:space="preserve"> 基于敏感API的样本容量对分类性能的影响图</w:t>
      </w:r>
    </w:p>
    <w:p>
      <w:pPr>
        <w:widowControl/>
        <w:adjustRightInd w:val="0"/>
        <w:spacing w:before="62" w:beforeLines="20" w:after="120"/>
        <w:ind w:left="360"/>
        <w:jc w:val="left"/>
        <w:rPr>
          <w:rFonts w:ascii="Times New Roman" w:hAnsi="Times New Roman" w:eastAsia="宋体" w:cs="Times New Roman"/>
          <w:sz w:val="18"/>
          <w:szCs w:val="18"/>
        </w:rPr>
      </w:pPr>
      <w:r>
        <w:rPr>
          <w:rFonts w:ascii="Times New Roman" w:hAnsi="Times New Roman" w:eastAsia="宋体" w:cs="Times New Roman"/>
          <w:sz w:val="18"/>
          <w:szCs w:val="18"/>
        </w:rPr>
        <w:t>结合样本容量对检测准确度的影响曲线</w:t>
      </w:r>
      <w:r>
        <w:rPr>
          <w:rFonts w:hint="eastAsia" w:ascii="Times New Roman" w:hAnsi="Times New Roman" w:eastAsia="宋体" w:cs="Times New Roman"/>
          <w:sz w:val="18"/>
          <w:szCs w:val="18"/>
        </w:rPr>
        <w:t>发现</w:t>
      </w:r>
    </w:p>
    <w:p>
      <w:pPr>
        <w:widowControl/>
        <w:adjustRightInd w:val="0"/>
        <w:ind w:left="360"/>
        <w:jc w:val="left"/>
        <w:rPr>
          <w:rFonts w:ascii="Times New Roman" w:hAnsi="Times New Roman" w:eastAsia="宋体" w:cs="Times New Roman"/>
          <w:sz w:val="18"/>
          <w:szCs w:val="18"/>
        </w:rPr>
      </w:pPr>
      <w:r>
        <w:rPr>
          <w:rFonts w:ascii="Times New Roman" w:hAnsi="Times New Roman" w:eastAsia="宋体" w:cs="Times New Roman"/>
          <w:sz w:val="18"/>
          <w:szCs w:val="18"/>
        </w:rPr>
        <w:t>(1) 样本容量的增加并不意味着分类性能提升</w:t>
      </w:r>
    </w:p>
    <w:p>
      <w:pPr>
        <w:widowControl/>
        <w:adjustRightInd w:val="0"/>
        <w:ind w:firstLine="360" w:firstLineChars="200"/>
        <w:jc w:val="left"/>
        <w:rPr>
          <w:rFonts w:ascii="Times New Roman" w:hAnsi="Times New Roman" w:eastAsia="宋体" w:cs="Times New Roman"/>
          <w:sz w:val="18"/>
          <w:szCs w:val="18"/>
        </w:rPr>
      </w:pPr>
      <w:r>
        <w:rPr>
          <w:rFonts w:ascii="Times New Roman" w:hAnsi="Times New Roman" w:eastAsia="宋体" w:cs="Times New Roman"/>
          <w:sz w:val="18"/>
          <w:szCs w:val="18"/>
        </w:rPr>
        <w:t>(2) 随机森林分类器的分类性能由于朴素贝叶斯，而且不会发生过拟合现象</w:t>
      </w:r>
    </w:p>
    <w:p>
      <w:pPr>
        <w:widowControl/>
        <w:adjustRightInd w:val="0"/>
        <w:ind w:firstLine="360" w:firstLineChars="200"/>
        <w:jc w:val="left"/>
        <w:rPr>
          <w:rFonts w:ascii="Times New Roman" w:hAnsi="Times New Roman" w:eastAsia="宋体" w:cs="Times New Roman"/>
          <w:sz w:val="18"/>
          <w:szCs w:val="18"/>
        </w:rPr>
      </w:pPr>
      <w:r>
        <w:rPr>
          <w:rFonts w:ascii="Times New Roman" w:hAnsi="Times New Roman" w:eastAsia="宋体" w:cs="Times New Roman"/>
          <w:sz w:val="18"/>
          <w:szCs w:val="18"/>
        </w:rPr>
        <w:t>(3) 敏感API的恶意特征比权限特征更加明显，即两种分类器对敏感API的分类结果普遍优于权限特征。</w:t>
      </w:r>
    </w:p>
    <w:p>
      <w:pPr>
        <w:widowControl/>
        <w:adjustRightInd w:val="0"/>
        <w:ind w:firstLine="360" w:firstLineChars="200"/>
        <w:jc w:val="left"/>
        <w:rPr>
          <w:rFonts w:ascii="Times New Roman" w:hAnsi="Times New Roman" w:eastAsia="宋体" w:cs="Times New Roman"/>
          <w:sz w:val="18"/>
          <w:szCs w:val="18"/>
        </w:rPr>
      </w:pPr>
      <w:r>
        <w:rPr>
          <w:rFonts w:hint="eastAsia" w:ascii="Times New Roman" w:hAnsi="Times New Roman" w:eastAsia="宋体" w:cs="Times New Roman"/>
          <w:sz w:val="18"/>
          <w:szCs w:val="18"/>
        </w:rPr>
        <w:t>综上所述，通过对不同算法的性能分析，</w:t>
      </w:r>
      <w:r>
        <w:rPr>
          <w:rFonts w:ascii="Times New Roman" w:hAnsi="Times New Roman" w:eastAsia="宋体" w:cs="Times New Roman"/>
          <w:sz w:val="18"/>
          <w:szCs w:val="18"/>
        </w:rPr>
        <w:t>本</w:t>
      </w:r>
      <w:r>
        <w:rPr>
          <w:rFonts w:hint="eastAsia" w:ascii="Times New Roman" w:hAnsi="Times New Roman" w:eastAsia="宋体" w:cs="Times New Roman"/>
          <w:sz w:val="18"/>
          <w:szCs w:val="18"/>
        </w:rPr>
        <w:t>模块决定</w:t>
      </w:r>
      <w:r>
        <w:rPr>
          <w:rFonts w:ascii="Times New Roman" w:hAnsi="Times New Roman" w:eastAsia="宋体" w:cs="Times New Roman"/>
          <w:sz w:val="18"/>
          <w:szCs w:val="18"/>
        </w:rPr>
        <w:t>使用随机森林算法，结合敏感API</w:t>
      </w:r>
      <w:r>
        <w:rPr>
          <w:rFonts w:hint="eastAsia" w:ascii="Times New Roman" w:hAnsi="Times New Roman" w:eastAsia="宋体" w:cs="Times New Roman"/>
          <w:sz w:val="18"/>
          <w:szCs w:val="18"/>
        </w:rPr>
        <w:t>特征</w:t>
      </w:r>
      <w:r>
        <w:rPr>
          <w:rFonts w:ascii="Times New Roman" w:hAnsi="Times New Roman" w:eastAsia="宋体" w:cs="Times New Roman"/>
          <w:sz w:val="18"/>
          <w:szCs w:val="18"/>
        </w:rPr>
        <w:t>鉴别恶意应用。</w:t>
      </w:r>
    </w:p>
    <w:p>
      <w:pPr>
        <w:spacing w:after="156" w:afterLines="50"/>
        <w:rPr>
          <w:rFonts w:ascii="Times New Roman" w:hAnsi="Times New Roman" w:eastAsia="宋体" w:cs="Times New Roman"/>
          <w:sz w:val="18"/>
          <w:szCs w:val="18"/>
        </w:rPr>
      </w:pPr>
    </w:p>
    <w:p>
      <w:pPr>
        <w:spacing w:after="156" w:afterLines="50"/>
        <w:rPr>
          <w:rFonts w:ascii="黑体" w:hAnsi="黑体" w:eastAsia="黑体" w:cs="Times New Roman"/>
          <w:sz w:val="18"/>
          <w:szCs w:val="18"/>
        </w:rPr>
      </w:pPr>
      <w:r>
        <w:rPr>
          <w:rFonts w:hint="eastAsia" w:ascii="黑体" w:hAnsi="黑体" w:eastAsia="黑体" w:cs="Times New Roman"/>
          <w:sz w:val="18"/>
          <w:szCs w:val="18"/>
        </w:rPr>
        <w:t>3.3</w:t>
      </w:r>
      <w:r>
        <w:rPr>
          <w:rFonts w:ascii="黑体" w:hAnsi="黑体" w:eastAsia="黑体" w:cs="Times New Roman"/>
          <w:sz w:val="18"/>
          <w:szCs w:val="18"/>
        </w:rPr>
        <w:t xml:space="preserve"> </w:t>
      </w:r>
      <w:r>
        <w:rPr>
          <w:rFonts w:hint="eastAsia" w:ascii="黑体" w:hAnsi="黑体" w:eastAsia="黑体" w:cs="Times New Roman"/>
          <w:sz w:val="18"/>
          <w:szCs w:val="18"/>
        </w:rPr>
        <w:t>Android应用</w:t>
      </w:r>
      <w:r>
        <w:rPr>
          <w:rFonts w:ascii="黑体" w:hAnsi="黑体" w:eastAsia="黑体" w:cs="Times New Roman"/>
          <w:sz w:val="18"/>
          <w:szCs w:val="18"/>
        </w:rPr>
        <w:t>漏洞检测</w:t>
      </w:r>
      <w:r>
        <w:rPr>
          <w:rFonts w:hint="eastAsia" w:ascii="黑体" w:hAnsi="黑体" w:eastAsia="黑体" w:cs="Times New Roman"/>
          <w:sz w:val="18"/>
          <w:szCs w:val="18"/>
        </w:rPr>
        <w:t>模块</w:t>
      </w:r>
    </w:p>
    <w:p>
      <w:pPr>
        <w:ind w:firstLine="420"/>
        <w:rPr>
          <w:rFonts w:ascii="Times New Roman" w:hAnsi="Times New Roman" w:eastAsia="宋体" w:cs="Times New Roman"/>
          <w:sz w:val="18"/>
          <w:szCs w:val="18"/>
        </w:rPr>
      </w:pPr>
      <w:r>
        <w:rPr>
          <w:rFonts w:hint="eastAsia" w:ascii="Times New Roman" w:hAnsi="Times New Roman" w:eastAsia="宋体" w:cs="Times New Roman"/>
          <w:sz w:val="18"/>
          <w:szCs w:val="18"/>
        </w:rPr>
        <w:t>在3.2所述的恶意应用鉴别模块判别出是否为恶意应用后，紧接着运行的是静态检测中的第二个模块——漏洞检测模块。Android应用中或多或少都可能存在一些编写上存在漏洞的代码，</w:t>
      </w:r>
      <w:r>
        <w:rPr>
          <w:rFonts w:ascii="Times New Roman" w:hAnsi="Times New Roman" w:eastAsia="宋体" w:cs="Times New Roman"/>
          <w:sz w:val="18"/>
          <w:szCs w:val="18"/>
        </w:rPr>
        <w:t>这些Android应用漏洞虽然可能并不含有恶意代码，</w:t>
      </w:r>
      <w:r>
        <w:rPr>
          <w:rFonts w:hint="eastAsia" w:ascii="Times New Roman" w:hAnsi="Times New Roman" w:eastAsia="宋体" w:cs="Times New Roman"/>
          <w:sz w:val="18"/>
          <w:szCs w:val="18"/>
        </w:rPr>
        <w:t>无法直接被3.2的恶意应用鉴别模块检测出来，</w:t>
      </w:r>
      <w:r>
        <w:rPr>
          <w:rFonts w:ascii="Times New Roman" w:hAnsi="Times New Roman" w:eastAsia="宋体" w:cs="Times New Roman"/>
          <w:sz w:val="18"/>
          <w:szCs w:val="18"/>
        </w:rPr>
        <w:t>但</w:t>
      </w:r>
      <w:r>
        <w:rPr>
          <w:rFonts w:hint="eastAsia" w:ascii="Times New Roman" w:hAnsi="Times New Roman" w:eastAsia="宋体" w:cs="Times New Roman"/>
          <w:sz w:val="18"/>
          <w:szCs w:val="18"/>
        </w:rPr>
        <w:t>在</w:t>
      </w:r>
      <w:r>
        <w:rPr>
          <w:rFonts w:ascii="Times New Roman" w:hAnsi="Times New Roman" w:eastAsia="宋体" w:cs="Times New Roman"/>
          <w:sz w:val="18"/>
          <w:szCs w:val="18"/>
        </w:rPr>
        <w:t>被攻击者恶意利用</w:t>
      </w:r>
      <w:r>
        <w:rPr>
          <w:rFonts w:hint="eastAsia" w:ascii="Times New Roman" w:hAnsi="Times New Roman" w:eastAsia="宋体" w:cs="Times New Roman"/>
          <w:sz w:val="18"/>
          <w:szCs w:val="18"/>
        </w:rPr>
        <w:t>的情况下</w:t>
      </w:r>
      <w:r>
        <w:rPr>
          <w:rFonts w:ascii="Times New Roman" w:hAnsi="Times New Roman" w:eastAsia="宋体" w:cs="Times New Roman"/>
          <w:sz w:val="18"/>
          <w:szCs w:val="18"/>
        </w:rPr>
        <w:t>，同样可以对用户产生相当严重的威胁</w:t>
      </w:r>
      <w:r>
        <w:rPr>
          <w:rFonts w:hint="eastAsia" w:ascii="Times New Roman" w:hAnsi="Times New Roman" w:eastAsia="宋体" w:cs="Times New Roman"/>
          <w:sz w:val="18"/>
          <w:szCs w:val="18"/>
        </w:rPr>
        <w:t>，降低应用的安全性</w:t>
      </w:r>
      <w:r>
        <w:rPr>
          <w:rFonts w:ascii="Times New Roman" w:hAnsi="Times New Roman" w:eastAsia="宋体" w:cs="Times New Roman"/>
          <w:sz w:val="18"/>
          <w:szCs w:val="18"/>
        </w:rPr>
        <w:t>。比如在Android应用开发中对证书校验部分的代码编写存在问题</w:t>
      </w:r>
      <w:r>
        <w:rPr>
          <w:rFonts w:hint="eastAsia" w:ascii="Times New Roman" w:hAnsi="Times New Roman" w:eastAsia="宋体" w:cs="Times New Roman"/>
          <w:sz w:val="18"/>
          <w:szCs w:val="18"/>
        </w:rPr>
        <w:t>，</w:t>
      </w:r>
      <w:r>
        <w:rPr>
          <w:rFonts w:ascii="Times New Roman" w:hAnsi="Times New Roman" w:eastAsia="宋体" w:cs="Times New Roman"/>
          <w:sz w:val="18"/>
          <w:szCs w:val="18"/>
        </w:rPr>
        <w:t>而没有实现证书的有效校验，则可能产生中间人劫持攻击，攻击者通过拦截正常的网络通信数据，可以进行数据篡改和嗅探，而通信的双方却毫不知情</w:t>
      </w:r>
      <w:r>
        <w:rPr>
          <w:rFonts w:hint="eastAsia" w:ascii="Times New Roman" w:hAnsi="Times New Roman" w:eastAsia="宋体" w:cs="Times New Roman"/>
          <w:sz w:val="18"/>
          <w:szCs w:val="18"/>
        </w:rPr>
        <w:t>。基于上述情况，本模型从静态分析角度入手，设计了Android应用漏洞检测模块。</w:t>
      </w:r>
    </w:p>
    <w:p>
      <w:pPr>
        <w:ind w:firstLine="420"/>
        <w:rPr>
          <w:rFonts w:ascii="Times New Roman" w:hAnsi="Times New Roman" w:eastAsia="宋体" w:cs="Times New Roman"/>
          <w:sz w:val="18"/>
          <w:szCs w:val="18"/>
        </w:rPr>
      </w:pPr>
      <w:r>
        <w:rPr>
          <w:rFonts w:hint="eastAsia" w:ascii="Times New Roman" w:hAnsi="Times New Roman" w:eastAsia="宋体" w:cs="Times New Roman"/>
          <w:sz w:val="18"/>
          <w:szCs w:val="18"/>
        </w:rPr>
        <w:t>在下面的小节中，将首先描述漏洞检测模块的工作流程，之后分别详细介绍流程中使用到的详细技术，然后通过WebView远程代码执行漏洞为例介绍检测过程，最后则展示本模块在批量测试中的检测效果。</w:t>
      </w:r>
    </w:p>
    <w:p>
      <w:pPr>
        <w:spacing w:before="156" w:beforeLines="50" w:after="156" w:afterLines="50"/>
        <w:rPr>
          <w:rFonts w:ascii="Times New Roman" w:hAnsi="Times New Roman" w:eastAsia="黑体" w:cs="Times New Roman"/>
          <w:sz w:val="18"/>
          <w:szCs w:val="18"/>
        </w:rPr>
      </w:pPr>
      <w:r>
        <w:rPr>
          <w:rFonts w:hint="eastAsia" w:ascii="黑体" w:hAnsi="黑体" w:eastAsia="黑体" w:cs="Times New Roman"/>
          <w:sz w:val="18"/>
          <w:szCs w:val="18"/>
        </w:rPr>
        <w:t>3</w:t>
      </w:r>
      <w:r>
        <w:rPr>
          <w:rFonts w:ascii="黑体" w:hAnsi="黑体" w:eastAsia="黑体" w:cs="Times New Roman"/>
          <w:sz w:val="18"/>
          <w:szCs w:val="18"/>
        </w:rPr>
        <w:t>.</w:t>
      </w:r>
      <w:r>
        <w:rPr>
          <w:rFonts w:hint="eastAsia" w:ascii="黑体" w:hAnsi="黑体" w:eastAsia="黑体" w:cs="Times New Roman"/>
          <w:sz w:val="18"/>
          <w:szCs w:val="18"/>
        </w:rPr>
        <w:t>3.</w:t>
      </w:r>
      <w:r>
        <w:rPr>
          <w:rFonts w:ascii="黑体" w:hAnsi="黑体" w:eastAsia="黑体" w:cs="Times New Roman"/>
          <w:sz w:val="18"/>
          <w:szCs w:val="18"/>
        </w:rPr>
        <w:t>1</w:t>
      </w:r>
      <w:r>
        <w:rPr>
          <w:rFonts w:ascii="Times New Roman" w:hAnsi="Times New Roman" w:eastAsia="黑体" w:cs="Times New Roman"/>
          <w:sz w:val="18"/>
          <w:szCs w:val="18"/>
        </w:rPr>
        <w:t xml:space="preserve"> Android应用漏洞</w:t>
      </w:r>
      <w:r>
        <w:rPr>
          <w:rFonts w:hint="eastAsia" w:ascii="Times New Roman" w:hAnsi="Times New Roman" w:eastAsia="黑体" w:cs="Times New Roman"/>
          <w:sz w:val="18"/>
          <w:szCs w:val="18"/>
        </w:rPr>
        <w:t>模块的工作流程</w:t>
      </w:r>
    </w:p>
    <w:p>
      <w:pPr>
        <w:spacing w:before="156" w:beforeLines="50" w:after="156" w:afterLines="50"/>
        <w:rPr>
          <w:rFonts w:ascii="Times New Roman" w:hAnsi="Times New Roman" w:eastAsia="宋体" w:cs="Times New Roman"/>
          <w:sz w:val="18"/>
          <w:szCs w:val="18"/>
        </w:rPr>
      </w:pPr>
      <w:r>
        <w:rPr>
          <w:rFonts w:ascii="Times New Roman" w:hAnsi="Times New Roman" w:eastAsia="宋体" w:cs="Times New Roman"/>
          <w:sz w:val="18"/>
          <w:szCs w:val="18"/>
        </w:rPr>
        <w:tab/>
      </w:r>
      <w:r>
        <w:rPr>
          <w:rFonts w:hint="eastAsia" w:ascii="Times New Roman" w:hAnsi="Times New Roman" w:eastAsia="宋体" w:cs="Times New Roman"/>
          <w:sz w:val="18"/>
          <w:szCs w:val="18"/>
        </w:rPr>
        <w:t>漏洞检测模块的工作流程如图7所示，首先使用Soot对APK进行初始化工作，输出的两个结果一个是Jimple中间代码，另一个则是控制流图，其中控制流图可以结合数据流技术，用于生成函数内的变量行为记录。结合生成的几种数据可以有效的提高漏洞检测精度。</w:t>
      </w:r>
    </w:p>
    <w:p>
      <w:pPr>
        <w:spacing w:before="156" w:beforeLines="50" w:after="156" w:afterLines="50"/>
        <w:jc w:val="center"/>
      </w:pPr>
      <w:r>
        <w:object>
          <v:shape id="_x0000_i1030" o:spt="75" type="#_x0000_t75" style="height:156.9pt;width:141.85pt;" o:ole="t" filled="f" o:preferrelative="t" stroked="f" coordsize="21600,21600">
            <v:path/>
            <v:fill on="f" focussize="0,0"/>
            <v:stroke on="f" joinstyle="miter"/>
            <v:imagedata r:id="rId20" o:title=""/>
            <o:lock v:ext="edit" aspectratio="t"/>
            <w10:wrap type="none"/>
            <w10:anchorlock/>
          </v:shape>
          <o:OLEObject Type="Embed" ProgID="Visio.Drawing.15" ShapeID="_x0000_i1030" DrawAspect="Content" ObjectID="_1468075730" r:id="rId19">
            <o:LockedField>false</o:LockedField>
          </o:OLEObject>
        </w:object>
      </w:r>
    </w:p>
    <w:p>
      <w:pPr>
        <w:spacing w:before="156" w:beforeLines="50"/>
        <w:jc w:val="center"/>
        <w:rPr>
          <w:rFonts w:ascii="Times New Roman" w:hAnsi="Times New Roman" w:eastAsia="宋体" w:cs="Times New Roman"/>
          <w:iCs/>
          <w:kern w:val="0"/>
          <w:sz w:val="15"/>
          <w:szCs w:val="15"/>
        </w:rPr>
      </w:pPr>
      <w:r>
        <w:rPr>
          <w:rFonts w:hint="eastAsia" w:ascii="Times New Roman" w:hAnsi="Times New Roman" w:eastAsia="宋体" w:cs="Times New Roman"/>
          <w:iCs/>
          <w:kern w:val="0"/>
          <w:sz w:val="15"/>
          <w:szCs w:val="15"/>
        </w:rPr>
        <w:t>图7</w:t>
      </w:r>
      <w:r>
        <w:rPr>
          <w:rFonts w:ascii="Times New Roman" w:hAnsi="Times New Roman" w:eastAsia="宋体" w:cs="Times New Roman"/>
          <w:iCs/>
          <w:kern w:val="0"/>
          <w:sz w:val="15"/>
          <w:szCs w:val="15"/>
        </w:rPr>
        <w:t xml:space="preserve"> </w:t>
      </w:r>
      <w:r>
        <w:rPr>
          <w:rFonts w:hint="eastAsia" w:ascii="Times New Roman" w:hAnsi="Times New Roman" w:eastAsia="宋体" w:cs="Times New Roman"/>
          <w:iCs/>
          <w:kern w:val="0"/>
          <w:sz w:val="15"/>
          <w:szCs w:val="15"/>
        </w:rPr>
        <w:t>漏洞检测模块的工作流程</w:t>
      </w:r>
    </w:p>
    <w:p>
      <w:pPr>
        <w:rPr>
          <w:rFonts w:ascii="Times New Roman" w:hAnsi="Times New Roman" w:eastAsia="宋体" w:cs="Times New Roman"/>
          <w:sz w:val="18"/>
          <w:szCs w:val="18"/>
        </w:rPr>
      </w:pPr>
    </w:p>
    <w:p>
      <w:pPr>
        <w:rPr>
          <w:rFonts w:ascii="Times New Roman" w:hAnsi="Times New Roman" w:eastAsia="黑体" w:cs="Times New Roman"/>
          <w:sz w:val="18"/>
          <w:szCs w:val="18"/>
        </w:rPr>
      </w:pPr>
      <w:r>
        <w:rPr>
          <w:rFonts w:hint="eastAsia" w:ascii="黑体" w:hAnsi="黑体" w:eastAsia="黑体" w:cs="Times New Roman"/>
          <w:sz w:val="18"/>
          <w:szCs w:val="18"/>
        </w:rPr>
        <w:t>3.3.2</w:t>
      </w:r>
      <w:r>
        <w:rPr>
          <w:rFonts w:ascii="Times New Roman" w:hAnsi="Times New Roman" w:eastAsia="黑体" w:cs="Times New Roman"/>
          <w:sz w:val="18"/>
          <w:szCs w:val="18"/>
        </w:rPr>
        <w:t xml:space="preserve"> </w:t>
      </w:r>
      <w:r>
        <w:rPr>
          <w:rFonts w:hint="eastAsia" w:ascii="Times New Roman" w:hAnsi="Times New Roman" w:eastAsia="黑体" w:cs="Times New Roman"/>
          <w:sz w:val="18"/>
          <w:szCs w:val="18"/>
        </w:rPr>
        <w:t>使用Soot进行初始化工作</w:t>
      </w:r>
    </w:p>
    <w:p>
      <w:pPr>
        <w:ind w:firstLine="420"/>
        <w:rPr>
          <w:rFonts w:ascii="Times New Roman" w:hAnsi="Times New Roman" w:eastAsia="宋体" w:cs="Times New Roman"/>
          <w:sz w:val="18"/>
          <w:szCs w:val="18"/>
        </w:rPr>
      </w:pPr>
      <w:r>
        <w:rPr>
          <w:rFonts w:ascii="Times New Roman" w:hAnsi="Times New Roman" w:eastAsia="宋体" w:cs="Times New Roman"/>
          <w:sz w:val="18"/>
          <w:szCs w:val="18"/>
        </w:rPr>
        <w:t>传统的检测方案是利用反编译工具将dex文件转换为smali中间代码，之后对关键词以及特征参数的匹配都是在smail代码上基于字符匹配完成的，这种分析方法虽然简单但同样存在局限性，首先在精度上会比较低，并且只能对特征单一</w:t>
      </w:r>
      <w:r>
        <w:rPr>
          <w:rFonts w:hint="eastAsia" w:ascii="Times New Roman" w:hAnsi="Times New Roman" w:eastAsia="宋体" w:cs="Times New Roman"/>
          <w:sz w:val="18"/>
          <w:szCs w:val="18"/>
        </w:rPr>
        <w:t>、</w:t>
      </w:r>
      <w:r>
        <w:rPr>
          <w:rFonts w:ascii="Times New Roman" w:hAnsi="Times New Roman" w:eastAsia="宋体" w:cs="Times New Roman"/>
          <w:sz w:val="18"/>
          <w:szCs w:val="18"/>
        </w:rPr>
        <w:t>容易检测的漏洞进行特征匹配，无法对需要结合上下文语义</w:t>
      </w:r>
      <w:r>
        <w:rPr>
          <w:rFonts w:hint="eastAsia" w:ascii="Times New Roman" w:hAnsi="Times New Roman" w:eastAsia="宋体" w:cs="Times New Roman"/>
          <w:sz w:val="18"/>
          <w:szCs w:val="18"/>
        </w:rPr>
        <w:t>、</w:t>
      </w:r>
      <w:r>
        <w:rPr>
          <w:rFonts w:ascii="Times New Roman" w:hAnsi="Times New Roman" w:eastAsia="宋体" w:cs="Times New Roman"/>
          <w:sz w:val="18"/>
          <w:szCs w:val="18"/>
        </w:rPr>
        <w:t>逻辑复杂的漏洞实现高精度的识别。为了解决这种问题，本系统的漏洞检测模块</w:t>
      </w:r>
      <w:r>
        <w:rPr>
          <w:rFonts w:hint="eastAsia" w:ascii="Times New Roman" w:hAnsi="Times New Roman" w:eastAsia="宋体" w:cs="Times New Roman"/>
          <w:sz w:val="18"/>
          <w:szCs w:val="18"/>
        </w:rPr>
        <w:t>基于Soot进行。</w:t>
      </w:r>
    </w:p>
    <w:p>
      <w:pPr>
        <w:ind w:firstLine="420"/>
        <w:rPr>
          <w:rFonts w:ascii="Times New Roman" w:hAnsi="Times New Roman" w:eastAsia="宋体" w:cs="Times New Roman"/>
          <w:sz w:val="18"/>
          <w:szCs w:val="18"/>
        </w:rPr>
      </w:pPr>
      <w:r>
        <w:rPr>
          <w:rFonts w:ascii="Times New Roman" w:hAnsi="Times New Roman" w:eastAsia="宋体" w:cs="Times New Roman"/>
          <w:sz w:val="18"/>
          <w:szCs w:val="18"/>
        </w:rPr>
        <w:t>Soot</w:t>
      </w:r>
      <w:r>
        <w:rPr>
          <w:rFonts w:hint="eastAsia" w:ascii="Times New Roman" w:hAnsi="Times New Roman" w:eastAsia="宋体" w:cs="Times New Roman"/>
          <w:sz w:val="18"/>
          <w:szCs w:val="18"/>
        </w:rPr>
        <w:t>在初始化过程中会进行两项工作，一是对应用进行</w:t>
      </w:r>
      <w:r>
        <w:rPr>
          <w:rFonts w:ascii="Times New Roman" w:hAnsi="Times New Roman" w:eastAsia="宋体" w:cs="Times New Roman"/>
          <w:sz w:val="18"/>
          <w:szCs w:val="18"/>
        </w:rPr>
        <w:t>反编译</w:t>
      </w:r>
      <w:r>
        <w:rPr>
          <w:rFonts w:hint="eastAsia" w:ascii="Times New Roman" w:hAnsi="Times New Roman" w:eastAsia="宋体" w:cs="Times New Roman"/>
          <w:sz w:val="18"/>
          <w:szCs w:val="18"/>
        </w:rPr>
        <w:t>生成Jimple中间代码</w:t>
      </w:r>
      <w:r>
        <w:rPr>
          <w:rFonts w:ascii="Times New Roman" w:hAnsi="Times New Roman" w:eastAsia="宋体" w:cs="Times New Roman"/>
          <w:sz w:val="18"/>
          <w:szCs w:val="18"/>
        </w:rPr>
        <w:t>，</w:t>
      </w:r>
      <w:r>
        <w:rPr>
          <w:rFonts w:hint="eastAsia" w:ascii="Times New Roman" w:hAnsi="Times New Roman" w:eastAsia="宋体" w:cs="Times New Roman"/>
          <w:sz w:val="18"/>
          <w:szCs w:val="18"/>
        </w:rPr>
        <w:t>此外，Soot会对中间代码进行数据填充，并提供丰富的API供使用者结构化的分析这些中间代码，二是会基于Jimple代码</w:t>
      </w:r>
      <w:r>
        <w:rPr>
          <w:rFonts w:ascii="Times New Roman" w:hAnsi="Times New Roman" w:eastAsia="宋体" w:cs="Times New Roman"/>
          <w:sz w:val="18"/>
          <w:szCs w:val="18"/>
        </w:rPr>
        <w:t>生成控制流图</w:t>
      </w:r>
      <w:r>
        <w:rPr>
          <w:rFonts w:ascii="Times New Roman" w:hAnsi="Times New Roman" w:eastAsia="宋体" w:cs="Times New Roman"/>
          <w:sz w:val="18"/>
          <w:szCs w:val="18"/>
          <w:vertAlign w:val="superscript"/>
          <w:rPrChange w:id="41" w:author="xyt" w:date="2018-04-13T15:22:42Z">
            <w:rPr>
              <w:rFonts w:ascii="Times New Roman" w:hAnsi="Times New Roman" w:eastAsia="宋体" w:cs="Times New Roman"/>
              <w:sz w:val="18"/>
              <w:szCs w:val="18"/>
            </w:rPr>
          </w:rPrChange>
        </w:rPr>
        <w:t>[6]</w:t>
      </w:r>
      <w:r>
        <w:rPr>
          <w:rFonts w:ascii="Times New Roman" w:hAnsi="Times New Roman" w:eastAsia="宋体" w:cs="Times New Roman"/>
          <w:sz w:val="18"/>
          <w:szCs w:val="18"/>
        </w:rPr>
        <w:t>，</w:t>
      </w:r>
      <w:r>
        <w:rPr>
          <w:rFonts w:hint="eastAsia" w:ascii="Times New Roman" w:hAnsi="Times New Roman" w:eastAsia="宋体" w:cs="Times New Roman"/>
          <w:sz w:val="18"/>
          <w:szCs w:val="18"/>
        </w:rPr>
        <w:t>支持使用者</w:t>
      </w:r>
      <w:r>
        <w:rPr>
          <w:rFonts w:ascii="Times New Roman" w:hAnsi="Times New Roman" w:eastAsia="宋体" w:cs="Times New Roman"/>
          <w:sz w:val="18"/>
          <w:szCs w:val="18"/>
        </w:rPr>
        <w:t>采用数据流</w:t>
      </w:r>
      <w:r>
        <w:rPr>
          <w:rFonts w:hint="eastAsia" w:ascii="Times New Roman" w:hAnsi="Times New Roman" w:eastAsia="宋体" w:cs="Times New Roman"/>
          <w:sz w:val="18"/>
          <w:szCs w:val="18"/>
        </w:rPr>
        <w:t>分析</w:t>
      </w:r>
      <w:r>
        <w:rPr>
          <w:rFonts w:ascii="Times New Roman" w:hAnsi="Times New Roman" w:eastAsia="宋体" w:cs="Times New Roman"/>
          <w:sz w:val="18"/>
          <w:szCs w:val="18"/>
        </w:rPr>
        <w:t>技术来</w:t>
      </w:r>
      <w:r>
        <w:rPr>
          <w:rFonts w:hint="eastAsia" w:ascii="Times New Roman" w:hAnsi="Times New Roman" w:eastAsia="宋体" w:cs="Times New Roman"/>
          <w:sz w:val="18"/>
          <w:szCs w:val="18"/>
        </w:rPr>
        <w:t>设计问题的解决方案。在使用Soot初始化，生成了中间代码以及控制流图之后，便可以接着进行下面的工作。</w:t>
      </w:r>
    </w:p>
    <w:p>
      <w:pPr>
        <w:spacing w:before="156" w:beforeLines="50" w:after="156" w:afterLines="50"/>
        <w:rPr>
          <w:rFonts w:ascii="黑体" w:hAnsi="黑体" w:eastAsia="黑体" w:cs="Times New Roman"/>
          <w:sz w:val="18"/>
          <w:szCs w:val="18"/>
        </w:rPr>
      </w:pPr>
      <w:r>
        <w:rPr>
          <w:rFonts w:hint="eastAsia" w:ascii="黑体" w:hAnsi="黑体" w:eastAsia="黑体" w:cs="Times New Roman"/>
          <w:sz w:val="18"/>
          <w:szCs w:val="18"/>
        </w:rPr>
        <w:t>3</w:t>
      </w:r>
      <w:r>
        <w:rPr>
          <w:rFonts w:ascii="黑体" w:hAnsi="黑体" w:eastAsia="黑体" w:cs="Times New Roman"/>
          <w:sz w:val="18"/>
          <w:szCs w:val="18"/>
        </w:rPr>
        <w:t>.</w:t>
      </w:r>
      <w:r>
        <w:rPr>
          <w:rFonts w:hint="eastAsia" w:ascii="黑体" w:hAnsi="黑体" w:eastAsia="黑体" w:cs="Times New Roman"/>
          <w:sz w:val="18"/>
          <w:szCs w:val="18"/>
        </w:rPr>
        <w:t>3.3</w:t>
      </w:r>
      <w:r>
        <w:rPr>
          <w:rFonts w:ascii="黑体" w:hAnsi="黑体" w:eastAsia="黑体" w:cs="Times New Roman"/>
          <w:sz w:val="18"/>
          <w:szCs w:val="18"/>
        </w:rPr>
        <w:t xml:space="preserve"> 基于过程内数据流分析实现变量到常量的追溯</w:t>
      </w:r>
    </w:p>
    <w:p>
      <w:pPr>
        <w:widowControl/>
        <w:ind w:firstLine="420"/>
        <w:jc w:val="left"/>
        <w:rPr>
          <w:rFonts w:ascii="Times New Roman" w:hAnsi="Times New Roman" w:eastAsia="宋体" w:cs="Times New Roman"/>
          <w:sz w:val="18"/>
          <w:szCs w:val="18"/>
        </w:rPr>
      </w:pPr>
      <w:r>
        <w:rPr>
          <w:rFonts w:ascii="Times New Roman" w:hAnsi="Times New Roman" w:eastAsia="宋体" w:cs="Times New Roman"/>
          <w:sz w:val="18"/>
          <w:szCs w:val="18"/>
        </w:rPr>
        <w:t>在对漏洞特征进行匹配时，经常将特定的常量参数做为漏洞特征，然而应用开发中有很多情况是先将常量赋值到一个变量对象里，进行处理之后再作为参数传值到漏洞特征函数中，一个最简单的例子就是使用StringBuilder连接字符串，最后调用toString()方法将生成的字符串作为参数传给函数，对于这种情况，传统基于字符匹配的检测方案是无法匹配到特征的，</w:t>
      </w:r>
      <w:r>
        <w:rPr>
          <w:rFonts w:hint="eastAsia" w:ascii="Times New Roman" w:hAnsi="Times New Roman" w:eastAsia="宋体" w:cs="Times New Roman"/>
          <w:sz w:val="18"/>
          <w:szCs w:val="18"/>
        </w:rPr>
        <w:t>本小节提出的算法则可以解决这种问题以提高漏洞检测精度。</w:t>
      </w:r>
    </w:p>
    <w:p>
      <w:pPr>
        <w:widowControl/>
        <w:ind w:firstLine="420"/>
        <w:jc w:val="left"/>
        <w:rPr>
          <w:rFonts w:ascii="Times New Roman" w:hAnsi="Times New Roman" w:eastAsia="宋体" w:cs="Times New Roman"/>
          <w:sz w:val="18"/>
          <w:szCs w:val="18"/>
        </w:rPr>
      </w:pPr>
      <w:r>
        <w:rPr>
          <w:rFonts w:hint="eastAsia" w:ascii="Times New Roman" w:hAnsi="Times New Roman" w:eastAsia="宋体" w:cs="Times New Roman"/>
          <w:sz w:val="18"/>
          <w:szCs w:val="18"/>
        </w:rPr>
        <w:t>利用Soot初始化生成的控制流图，漏洞检测模块可以基于过程内数据流分析技术，为函数内的变量行为生成详细记录，基于此记录实现从变量到相关常量的追溯工作，下面首先描述的是基于过程内数据流分析技术，生成函数内变量行为记录的算法。</w:t>
      </w:r>
    </w:p>
    <w:p>
      <w:pPr>
        <w:widowControl/>
        <w:ind w:firstLine="420"/>
        <w:jc w:val="left"/>
        <w:rPr>
          <w:rFonts w:ascii="Times New Roman" w:hAnsi="Times New Roman" w:eastAsia="宋体" w:cs="Times New Roman"/>
          <w:sz w:val="18"/>
          <w:szCs w:val="18"/>
        </w:rPr>
      </w:pPr>
      <w:r>
        <w:rPr>
          <w:rFonts w:ascii="Times New Roman" w:hAnsi="Times New Roman" w:eastAsia="宋体" w:cs="Times New Roman"/>
          <w:sz w:val="18"/>
          <w:szCs w:val="18"/>
        </w:rPr>
        <w:t>在</w:t>
      </w:r>
      <w:r>
        <w:rPr>
          <w:rFonts w:hint="eastAsia" w:ascii="Times New Roman" w:hAnsi="Times New Roman" w:eastAsia="宋体" w:cs="Times New Roman"/>
          <w:sz w:val="18"/>
          <w:szCs w:val="18"/>
        </w:rPr>
        <w:t>控制流图构建完毕的基础上</w:t>
      </w:r>
      <w:r>
        <w:rPr>
          <w:rFonts w:ascii="Times New Roman" w:hAnsi="Times New Roman" w:eastAsia="宋体" w:cs="Times New Roman"/>
          <w:sz w:val="18"/>
          <w:szCs w:val="18"/>
        </w:rPr>
        <w:t>，使用Soot提供的过程内数据流分析框架模拟完整控制结构下的语句遍历分析，并在此过程中详细记录所有变量的初始化</w:t>
      </w:r>
      <w:r>
        <w:rPr>
          <w:rFonts w:hint="eastAsia" w:ascii="Times New Roman" w:hAnsi="Times New Roman" w:eastAsia="宋体" w:cs="Times New Roman"/>
          <w:sz w:val="18"/>
          <w:szCs w:val="18"/>
        </w:rPr>
        <w:t>、变量的</w:t>
      </w:r>
      <w:r>
        <w:rPr>
          <w:rFonts w:ascii="Times New Roman" w:hAnsi="Times New Roman" w:eastAsia="宋体" w:cs="Times New Roman"/>
          <w:sz w:val="18"/>
          <w:szCs w:val="18"/>
        </w:rPr>
        <w:t>方法</w:t>
      </w:r>
      <w:r>
        <w:rPr>
          <w:rFonts w:hint="eastAsia" w:ascii="Times New Roman" w:hAnsi="Times New Roman" w:eastAsia="宋体" w:cs="Times New Roman"/>
          <w:sz w:val="18"/>
          <w:szCs w:val="18"/>
        </w:rPr>
        <w:t>和</w:t>
      </w:r>
      <w:r>
        <w:rPr>
          <w:rFonts w:ascii="Times New Roman" w:hAnsi="Times New Roman" w:eastAsia="宋体" w:cs="Times New Roman"/>
          <w:sz w:val="18"/>
          <w:szCs w:val="18"/>
        </w:rPr>
        <w:t>成员变量调用</w:t>
      </w:r>
      <w:r>
        <w:rPr>
          <w:rFonts w:hint="eastAsia" w:ascii="Times New Roman" w:hAnsi="Times New Roman" w:eastAsia="宋体" w:cs="Times New Roman"/>
          <w:sz w:val="18"/>
          <w:szCs w:val="18"/>
        </w:rPr>
        <w:t>、</w:t>
      </w:r>
      <w:r>
        <w:rPr>
          <w:rFonts w:ascii="Times New Roman" w:hAnsi="Times New Roman" w:eastAsia="宋体" w:cs="Times New Roman"/>
          <w:sz w:val="18"/>
          <w:szCs w:val="18"/>
        </w:rPr>
        <w:t>变量赋值</w:t>
      </w:r>
      <w:r>
        <w:rPr>
          <w:rFonts w:hint="eastAsia" w:ascii="Times New Roman" w:hAnsi="Times New Roman" w:eastAsia="宋体" w:cs="Times New Roman"/>
          <w:sz w:val="18"/>
          <w:szCs w:val="18"/>
        </w:rPr>
        <w:t>、</w:t>
      </w:r>
      <w:r>
        <w:rPr>
          <w:rFonts w:ascii="Times New Roman" w:hAnsi="Times New Roman" w:eastAsia="宋体" w:cs="Times New Roman"/>
          <w:sz w:val="18"/>
          <w:szCs w:val="18"/>
        </w:rPr>
        <w:t>变量值传递等所有变量相关的行为，力求在函数内为所有局部变量的操作建立详细准确的模型，为之后变量到常量的追溯分析做好基础。</w:t>
      </w:r>
    </w:p>
    <w:p>
      <w:pPr>
        <w:widowControl/>
        <w:spacing w:before="192"/>
        <w:jc w:val="center"/>
        <w:rPr>
          <w:rFonts w:ascii="Times New Roman" w:hAnsi="Times New Roman" w:eastAsia="宋体" w:cs="Times New Roman"/>
          <w:sz w:val="15"/>
          <w:szCs w:val="15"/>
        </w:rPr>
      </w:pPr>
      <w:r>
        <w:rPr>
          <w:rFonts w:ascii="Times New Roman" w:hAnsi="Times New Roman" w:eastAsia="宋体" w:cs="Times New Roman"/>
          <w:sz w:val="15"/>
          <w:szCs w:val="15"/>
        </w:rPr>
        <w:t>表3 过程内数据流分析框架的两个主要接口</w:t>
      </w:r>
    </w:p>
    <w:tbl>
      <w:tblPr>
        <w:tblStyle w:val="9"/>
        <w:tblW w:w="411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24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1" w:type="dxa"/>
            <w:tcBorders>
              <w:top w:val="single" w:color="auto" w:sz="12" w:space="0"/>
              <w:left w:val="nil"/>
              <w:bottom w:val="single" w:color="auto" w:sz="4" w:space="0"/>
              <w:right w:val="nil"/>
            </w:tcBorders>
          </w:tcPr>
          <w:p>
            <w:pPr>
              <w:rPr>
                <w:rFonts w:ascii="Times New Roman" w:hAnsi="Times New Roman" w:eastAsia="宋体" w:cs="Times New Roman"/>
                <w:sz w:val="15"/>
                <w:szCs w:val="15"/>
              </w:rPr>
            </w:pPr>
            <w:r>
              <w:rPr>
                <w:rFonts w:ascii="Times New Roman" w:hAnsi="Times New Roman" w:eastAsia="宋体" w:cs="Times New Roman"/>
                <w:sz w:val="15"/>
                <w:szCs w:val="15"/>
              </w:rPr>
              <w:t>方法名</w:t>
            </w:r>
          </w:p>
        </w:tc>
        <w:tc>
          <w:tcPr>
            <w:tcW w:w="2409" w:type="dxa"/>
            <w:tcBorders>
              <w:top w:val="single" w:color="auto" w:sz="12" w:space="0"/>
              <w:left w:val="nil"/>
              <w:bottom w:val="single" w:color="auto" w:sz="4" w:space="0"/>
              <w:right w:val="nil"/>
            </w:tcBorders>
          </w:tcPr>
          <w:p>
            <w:pPr>
              <w:rPr>
                <w:rFonts w:ascii="Times New Roman" w:hAnsi="Times New Roman" w:eastAsia="宋体" w:cs="Times New Roman"/>
                <w:sz w:val="15"/>
                <w:szCs w:val="15"/>
              </w:rPr>
            </w:pPr>
            <w:r>
              <w:rPr>
                <w:rFonts w:ascii="Times New Roman" w:hAnsi="Times New Roman" w:eastAsia="宋体" w:cs="Times New Roman"/>
                <w:sz w:val="15"/>
                <w:szCs w:val="15"/>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1" w:type="dxa"/>
            <w:tcBorders>
              <w:top w:val="single" w:color="auto" w:sz="4" w:space="0"/>
              <w:left w:val="nil"/>
              <w:bottom w:val="nil"/>
              <w:right w:val="nil"/>
            </w:tcBorders>
            <w:vAlign w:val="center"/>
          </w:tcPr>
          <w:p>
            <w:pPr>
              <w:snapToGrid w:val="0"/>
              <w:spacing w:after="156" w:afterLines="50" w:line="312" w:lineRule="auto"/>
              <w:rPr>
                <w:rFonts w:ascii="Times New Roman" w:hAnsi="Times New Roman" w:eastAsia="宋体" w:cs="Times New Roman"/>
                <w:sz w:val="15"/>
                <w:szCs w:val="15"/>
              </w:rPr>
            </w:pPr>
            <w:r>
              <w:rPr>
                <w:rFonts w:ascii="Times New Roman" w:hAnsi="Times New Roman" w:eastAsia="宋体" w:cs="Times New Roman"/>
                <w:sz w:val="15"/>
                <w:szCs w:val="15"/>
              </w:rPr>
              <w:t>flowThrough(d.inFlow,d.data,d.outFlow)</w:t>
            </w:r>
          </w:p>
        </w:tc>
        <w:tc>
          <w:tcPr>
            <w:tcW w:w="2409" w:type="dxa"/>
            <w:tcBorders>
              <w:top w:val="single" w:color="auto" w:sz="4" w:space="0"/>
              <w:left w:val="nil"/>
              <w:bottom w:val="nil"/>
              <w:right w:val="nil"/>
            </w:tcBorders>
            <w:vAlign w:val="center"/>
          </w:tcPr>
          <w:p>
            <w:pPr>
              <w:snapToGrid w:val="0"/>
              <w:spacing w:after="156" w:afterLines="50" w:line="312" w:lineRule="auto"/>
              <w:rPr>
                <w:rFonts w:ascii="Times New Roman" w:hAnsi="Times New Roman" w:eastAsia="宋体" w:cs="Times New Roman"/>
                <w:sz w:val="15"/>
                <w:szCs w:val="15"/>
              </w:rPr>
            </w:pPr>
            <w:r>
              <w:rPr>
                <w:rFonts w:ascii="Times New Roman" w:hAnsi="Times New Roman" w:eastAsia="宋体" w:cs="Times New Roman"/>
                <w:sz w:val="15"/>
                <w:szCs w:val="15"/>
              </w:rPr>
              <w:t>对传入语句d.data进行语法分析，在d.inFlow参数的记录基础上，添加新的记录并作为d.outFlow传出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1" w:type="dxa"/>
            <w:tcBorders>
              <w:top w:val="nil"/>
              <w:left w:val="nil"/>
              <w:bottom w:val="single" w:color="auto" w:sz="12" w:space="0"/>
              <w:right w:val="nil"/>
            </w:tcBorders>
            <w:vAlign w:val="center"/>
          </w:tcPr>
          <w:p>
            <w:pPr>
              <w:snapToGrid w:val="0"/>
              <w:spacing w:line="312" w:lineRule="auto"/>
              <w:rPr>
                <w:rFonts w:ascii="Times New Roman" w:hAnsi="Times New Roman" w:eastAsia="宋体" w:cs="Times New Roman"/>
                <w:sz w:val="15"/>
                <w:szCs w:val="15"/>
              </w:rPr>
            </w:pPr>
            <w:r>
              <w:rPr>
                <w:rFonts w:ascii="Times New Roman" w:hAnsi="Times New Roman" w:eastAsia="宋体" w:cs="Times New Roman"/>
                <w:sz w:val="15"/>
                <w:szCs w:val="15"/>
              </w:rPr>
              <w:t>merge(in1,in2,out)</w:t>
            </w:r>
          </w:p>
        </w:tc>
        <w:tc>
          <w:tcPr>
            <w:tcW w:w="2409" w:type="dxa"/>
            <w:tcBorders>
              <w:top w:val="nil"/>
              <w:left w:val="nil"/>
              <w:bottom w:val="single" w:color="auto" w:sz="12" w:space="0"/>
              <w:right w:val="nil"/>
            </w:tcBorders>
          </w:tcPr>
          <w:p>
            <w:pPr>
              <w:snapToGrid w:val="0"/>
              <w:spacing w:line="312" w:lineRule="auto"/>
              <w:rPr>
                <w:rFonts w:ascii="Times New Roman" w:hAnsi="Times New Roman" w:eastAsia="宋体" w:cs="Times New Roman"/>
                <w:sz w:val="15"/>
                <w:szCs w:val="15"/>
              </w:rPr>
            </w:pPr>
            <w:r>
              <w:rPr>
                <w:rFonts w:ascii="Times New Roman" w:hAnsi="Times New Roman" w:eastAsia="宋体" w:cs="Times New Roman"/>
                <w:sz w:val="15"/>
                <w:szCs w:val="15"/>
              </w:rPr>
              <w:t>对分支结构两条路径的记录结果in1、in2进行合并，生成整合的记录结果out传出</w:t>
            </w:r>
          </w:p>
        </w:tc>
      </w:tr>
    </w:tbl>
    <w:p>
      <w:pPr>
        <w:widowControl/>
        <w:ind w:firstLine="420"/>
        <w:jc w:val="left"/>
        <w:rPr>
          <w:rFonts w:ascii="Times New Roman" w:hAnsi="Times New Roman" w:eastAsia="宋体" w:cs="Times New Roman"/>
          <w:sz w:val="18"/>
          <w:szCs w:val="18"/>
        </w:rPr>
      </w:pPr>
      <w:r>
        <w:rPr>
          <w:rFonts w:ascii="Times New Roman" w:hAnsi="Times New Roman" w:eastAsia="宋体" w:cs="Times New Roman"/>
          <w:sz w:val="18"/>
          <w:szCs w:val="18"/>
        </w:rPr>
        <w:t>框架主要实现</w:t>
      </w:r>
      <w:r>
        <w:rPr>
          <w:rFonts w:hint="eastAsia" w:ascii="Times New Roman" w:hAnsi="Times New Roman" w:eastAsia="宋体" w:cs="Times New Roman"/>
          <w:sz w:val="18"/>
          <w:szCs w:val="18"/>
        </w:rPr>
        <w:t>的</w:t>
      </w:r>
      <w:r>
        <w:rPr>
          <w:rFonts w:ascii="Times New Roman" w:hAnsi="Times New Roman" w:eastAsia="宋体" w:cs="Times New Roman"/>
          <w:sz w:val="18"/>
          <w:szCs w:val="18"/>
        </w:rPr>
        <w:t>两个接口函数如</w:t>
      </w:r>
      <w:r>
        <w:rPr>
          <w:rFonts w:hint="eastAsia" w:ascii="Times New Roman" w:hAnsi="Times New Roman" w:eastAsia="宋体" w:cs="Times New Roman"/>
          <w:sz w:val="18"/>
          <w:szCs w:val="18"/>
        </w:rPr>
        <w:t>表3所示。</w:t>
      </w:r>
      <w:r>
        <w:rPr>
          <w:rFonts w:ascii="Times New Roman" w:hAnsi="Times New Roman" w:eastAsia="宋体" w:cs="Times New Roman"/>
          <w:sz w:val="18"/>
          <w:szCs w:val="18"/>
        </w:rPr>
        <w:t>flowThrough(d.inFlow, d.data, d.outFlow)函数的具体工作是对传入语句d.data进行分析，并添加新的记录，系统实现中根据不同的语句类型进行</w:t>
      </w:r>
      <w:r>
        <w:rPr>
          <w:rFonts w:hint="eastAsia" w:ascii="Times New Roman" w:hAnsi="Times New Roman" w:eastAsia="宋体" w:cs="Times New Roman"/>
          <w:sz w:val="18"/>
          <w:szCs w:val="18"/>
        </w:rPr>
        <w:t>相应的</w:t>
      </w:r>
      <w:r>
        <w:rPr>
          <w:rFonts w:ascii="Times New Roman" w:hAnsi="Times New Roman" w:eastAsia="宋体" w:cs="Times New Roman"/>
          <w:sz w:val="18"/>
          <w:szCs w:val="18"/>
        </w:rPr>
        <w:t>解析来生成新的记录，几种常见的语句类型对应的操作如下：</w:t>
      </w:r>
    </w:p>
    <w:p>
      <w:pPr>
        <w:widowControl/>
        <w:ind w:firstLine="420"/>
        <w:jc w:val="left"/>
        <w:rPr>
          <w:rFonts w:ascii="Times New Roman" w:hAnsi="Times New Roman" w:eastAsia="宋体" w:cs="Times New Roman"/>
          <w:sz w:val="18"/>
          <w:szCs w:val="18"/>
        </w:rPr>
      </w:pPr>
      <w:r>
        <w:rPr>
          <w:rFonts w:ascii="Times New Roman" w:hAnsi="Times New Roman" w:eastAsia="宋体" w:cs="Times New Roman"/>
          <w:sz w:val="18"/>
          <w:szCs w:val="18"/>
        </w:rPr>
        <w:t>1) IdentityStmt为变量初始化语句，对左边的被初始化变量以及右边的初始化类型进行记录。</w:t>
      </w:r>
    </w:p>
    <w:p>
      <w:pPr>
        <w:widowControl/>
        <w:ind w:firstLine="420"/>
        <w:jc w:val="left"/>
        <w:rPr>
          <w:rFonts w:ascii="Times New Roman" w:hAnsi="Times New Roman" w:eastAsia="宋体" w:cs="Times New Roman"/>
          <w:sz w:val="18"/>
          <w:szCs w:val="18"/>
        </w:rPr>
      </w:pPr>
      <w:r>
        <w:rPr>
          <w:rFonts w:ascii="Times New Roman" w:hAnsi="Times New Roman" w:eastAsia="宋体" w:cs="Times New Roman"/>
          <w:sz w:val="18"/>
          <w:szCs w:val="18"/>
        </w:rPr>
        <w:t>2) DefinitionStmt为定义类型语句，左操作</w:t>
      </w:r>
      <w:r>
        <w:rPr>
          <w:rFonts w:hint="eastAsia" w:ascii="Times New Roman" w:hAnsi="Times New Roman" w:eastAsia="宋体" w:cs="Times New Roman"/>
          <w:sz w:val="18"/>
          <w:szCs w:val="18"/>
        </w:rPr>
        <w:t>数</w:t>
      </w:r>
      <w:r>
        <w:rPr>
          <w:rFonts w:ascii="Times New Roman" w:hAnsi="Times New Roman" w:eastAsia="宋体" w:cs="Times New Roman"/>
          <w:sz w:val="18"/>
          <w:szCs w:val="18"/>
        </w:rPr>
        <w:t>是变量的话，根据右边的表达式种类，可能的操作有</w:t>
      </w:r>
      <w:r>
        <w:rPr>
          <w:rFonts w:hint="eastAsia" w:ascii="Times New Roman" w:hAnsi="Times New Roman" w:eastAsia="宋体" w:cs="Times New Roman"/>
          <w:sz w:val="18"/>
          <w:szCs w:val="18"/>
        </w:rPr>
        <w:t>：</w:t>
      </w:r>
      <w:r>
        <w:rPr>
          <w:rFonts w:ascii="Times New Roman" w:hAnsi="Times New Roman" w:eastAsia="宋体" w:cs="Times New Roman"/>
          <w:sz w:val="18"/>
          <w:szCs w:val="18"/>
        </w:rPr>
        <w:t>使用工厂函数进行变量初始化</w:t>
      </w:r>
      <w:r>
        <w:rPr>
          <w:rFonts w:hint="eastAsia" w:ascii="Times New Roman" w:hAnsi="Times New Roman" w:eastAsia="宋体" w:cs="Times New Roman"/>
          <w:sz w:val="18"/>
          <w:szCs w:val="18"/>
        </w:rPr>
        <w:t>、</w:t>
      </w:r>
      <w:r>
        <w:rPr>
          <w:rFonts w:ascii="Times New Roman" w:hAnsi="Times New Roman" w:eastAsia="宋体" w:cs="Times New Roman"/>
          <w:sz w:val="18"/>
          <w:szCs w:val="18"/>
        </w:rPr>
        <w:t>变量赋值变量方法调用操作，根据右侧表达式类型进行分析记录。</w:t>
      </w:r>
    </w:p>
    <w:p>
      <w:pPr>
        <w:widowControl/>
        <w:ind w:firstLine="420"/>
        <w:jc w:val="left"/>
        <w:rPr>
          <w:rFonts w:ascii="Times New Roman" w:hAnsi="Times New Roman" w:eastAsia="宋体" w:cs="Times New Roman"/>
          <w:sz w:val="18"/>
          <w:szCs w:val="18"/>
        </w:rPr>
      </w:pPr>
      <w:r>
        <w:rPr>
          <w:rFonts w:ascii="Times New Roman" w:hAnsi="Times New Roman" w:eastAsia="宋体" w:cs="Times New Roman"/>
          <w:sz w:val="18"/>
          <w:szCs w:val="18"/>
        </w:rPr>
        <w:t>3) InvokeStmt为函数调用类型语句，里面可能存在变量的方法调用，将调用的方法解析出来并存放到对应变量的调用记录中去。</w:t>
      </w:r>
    </w:p>
    <w:p>
      <w:pPr>
        <w:pStyle w:val="4"/>
        <w:ind w:firstLine="360"/>
        <w:rPr>
          <w:rFonts w:ascii="Cambria Math" w:hAnsi="Cambria Math"/>
          <w:sz w:val="18"/>
          <w:szCs w:val="18"/>
        </w:rPr>
      </w:pPr>
      <w:r>
        <w:rPr>
          <w:rFonts w:ascii="Times New Roman" w:hAnsi="Times New Roman" w:eastAsia="宋体" w:cs="Times New Roman"/>
          <w:sz w:val="18"/>
          <w:szCs w:val="18"/>
        </w:rPr>
        <w:t>merge(in1,in2,out)函数用于将分支结构中两条路径的记录进行合并以整合成一条记录，实现中为了保证所有分支路径下变量调用记录的完整性，对两条记录做并集来生成整合记录，即</w:t>
      </w:r>
      <m:oMath>
        <m:r>
          <w:rPr>
            <w:rFonts w:ascii="Cambria Math" w:hAnsi="Cambria Math"/>
            <w:sz w:val="18"/>
            <w:szCs w:val="18"/>
          </w:rPr>
          <m:t>out=i</m:t>
        </m:r>
        <m:sSub>
          <m:sSubPr>
            <m:ctrlPr>
              <w:rPr>
                <w:rFonts w:ascii="Cambria Math" w:hAnsi="Cambria Math"/>
                <w:sz w:val="18"/>
                <w:szCs w:val="18"/>
              </w:rPr>
            </m:ctrlPr>
          </m:sSubPr>
          <m:e>
            <m:r>
              <w:rPr>
                <w:rFonts w:ascii="Cambria Math" w:hAnsi="Cambria Math"/>
                <w:sz w:val="18"/>
                <w:szCs w:val="18"/>
              </w:rPr>
              <m:t>n</m:t>
            </m:r>
            <m:ctrlPr>
              <w:rPr>
                <w:rFonts w:ascii="Cambria Math" w:hAnsi="Cambria Math"/>
                <w:sz w:val="18"/>
                <w:szCs w:val="18"/>
              </w:rPr>
            </m:ctrlPr>
          </m:e>
          <m:sub>
            <m:r>
              <w:rPr>
                <w:rFonts w:ascii="Cambria Math" w:hAnsi="Cambria Math"/>
                <w:sz w:val="18"/>
                <w:szCs w:val="18"/>
              </w:rPr>
              <m:t>1</m:t>
            </m:r>
            <m:ctrlPr>
              <w:rPr>
                <w:rFonts w:ascii="Cambria Math" w:hAnsi="Cambria Math"/>
                <w:sz w:val="18"/>
                <w:szCs w:val="18"/>
              </w:rPr>
            </m:ctrlPr>
          </m:sub>
        </m:sSub>
        <m:r>
          <w:rPr>
            <w:rFonts w:ascii="Cambria Math" w:hAnsi="Cambria Math"/>
            <w:sz w:val="18"/>
            <w:szCs w:val="18"/>
          </w:rPr>
          <m:t>∪i</m:t>
        </m:r>
        <m:sSub>
          <m:sSubPr>
            <m:ctrlPr>
              <w:rPr>
                <w:rFonts w:ascii="Cambria Math" w:hAnsi="Cambria Math"/>
                <w:sz w:val="18"/>
                <w:szCs w:val="18"/>
              </w:rPr>
            </m:ctrlPr>
          </m:sSubPr>
          <m:e>
            <m:r>
              <w:rPr>
                <w:rFonts w:ascii="Cambria Math" w:hAnsi="Cambria Math"/>
                <w:sz w:val="18"/>
                <w:szCs w:val="18"/>
              </w:rPr>
              <m:t>n</m:t>
            </m:r>
            <m:ctrlPr>
              <w:rPr>
                <w:rFonts w:ascii="Cambria Math" w:hAnsi="Cambria Math"/>
                <w:sz w:val="18"/>
                <w:szCs w:val="18"/>
              </w:rPr>
            </m:ctrlPr>
          </m:e>
          <m:sub>
            <m:r>
              <w:rPr>
                <w:rFonts w:ascii="Cambria Math" w:hAnsi="Cambria Math"/>
                <w:sz w:val="18"/>
                <w:szCs w:val="18"/>
              </w:rPr>
              <m:t>2</m:t>
            </m:r>
            <m:ctrlPr>
              <w:rPr>
                <w:rFonts w:ascii="Cambria Math" w:hAnsi="Cambria Math"/>
                <w:sz w:val="18"/>
                <w:szCs w:val="18"/>
              </w:rPr>
            </m:ctrlPr>
          </m:sub>
        </m:sSub>
      </m:oMath>
      <w:r>
        <w:rPr>
          <w:rFonts w:ascii="Times New Roman" w:hAnsi="Times New Roman" w:eastAsia="宋体" w:cs="Times New Roman"/>
          <w:sz w:val="18"/>
          <w:szCs w:val="18"/>
        </w:rPr>
        <w:t>。</w:t>
      </w:r>
    </w:p>
    <w:p>
      <w:pPr>
        <w:widowControl/>
        <w:ind w:firstLine="420"/>
        <w:jc w:val="left"/>
        <w:rPr>
          <w:rFonts w:ascii="Times New Roman" w:hAnsi="Times New Roman" w:eastAsia="宋体" w:cs="Times New Roman"/>
          <w:sz w:val="18"/>
          <w:szCs w:val="18"/>
        </w:rPr>
      </w:pPr>
      <w:r>
        <w:rPr>
          <w:rFonts w:ascii="Times New Roman" w:hAnsi="Times New Roman" w:eastAsia="宋体" w:cs="Times New Roman"/>
          <w:sz w:val="18"/>
          <w:szCs w:val="18"/>
        </w:rPr>
        <w:t>通过如上定义的过程内数据流分析，即可计算出函数内局部变量的行为集合。</w:t>
      </w:r>
      <w:r>
        <w:rPr>
          <w:rFonts w:hint="eastAsia" w:ascii="Times New Roman" w:hAnsi="Times New Roman" w:eastAsia="宋体" w:cs="Times New Roman"/>
          <w:sz w:val="18"/>
          <w:szCs w:val="18"/>
        </w:rPr>
        <w:t>行为集合生成完毕后，即可在</w:t>
      </w:r>
      <w:r>
        <w:rPr>
          <w:rFonts w:ascii="Times New Roman" w:hAnsi="Times New Roman" w:eastAsia="宋体" w:cs="Times New Roman"/>
          <w:sz w:val="18"/>
          <w:szCs w:val="18"/>
        </w:rPr>
        <w:t>如下位置提取常量作为变量的常量特征：</w:t>
      </w:r>
    </w:p>
    <w:p>
      <w:pPr>
        <w:widowControl/>
        <w:ind w:firstLine="420"/>
        <w:jc w:val="left"/>
        <w:rPr>
          <w:rFonts w:ascii="Times New Roman" w:hAnsi="Times New Roman" w:eastAsia="宋体" w:cs="Times New Roman"/>
          <w:sz w:val="18"/>
          <w:szCs w:val="18"/>
        </w:rPr>
      </w:pPr>
      <w:r>
        <w:rPr>
          <w:rFonts w:ascii="Times New Roman" w:hAnsi="Times New Roman" w:eastAsia="宋体" w:cs="Times New Roman"/>
          <w:sz w:val="18"/>
          <w:szCs w:val="18"/>
        </w:rPr>
        <w:t>1) 变量的函数调用中所应用的常量参数，如果参数为变量的话则进行递归查询。</w:t>
      </w:r>
    </w:p>
    <w:p>
      <w:pPr>
        <w:widowControl/>
        <w:ind w:firstLine="420"/>
        <w:jc w:val="left"/>
        <w:rPr>
          <w:rFonts w:ascii="Times New Roman" w:hAnsi="Times New Roman" w:eastAsia="宋体" w:cs="Times New Roman"/>
          <w:sz w:val="18"/>
          <w:szCs w:val="18"/>
        </w:rPr>
      </w:pPr>
      <w:r>
        <w:rPr>
          <w:rFonts w:ascii="Times New Roman" w:hAnsi="Times New Roman" w:eastAsia="宋体" w:cs="Times New Roman"/>
          <w:sz w:val="18"/>
          <w:szCs w:val="18"/>
        </w:rPr>
        <w:t>2) 变量的定义处涉及到的常量，若定义源头来自另一个变量的话，则对此变量进行递归查询</w:t>
      </w:r>
    </w:p>
    <w:p>
      <w:pPr>
        <w:widowControl/>
        <w:ind w:firstLine="420"/>
        <w:jc w:val="left"/>
        <w:rPr>
          <w:rFonts w:ascii="Times New Roman" w:hAnsi="Times New Roman" w:eastAsia="宋体" w:cs="Times New Roman"/>
          <w:sz w:val="18"/>
          <w:szCs w:val="18"/>
        </w:rPr>
      </w:pPr>
      <w:r>
        <w:rPr>
          <w:rFonts w:hint="eastAsia" w:ascii="Times New Roman" w:hAnsi="Times New Roman" w:eastAsia="宋体" w:cs="Times New Roman"/>
          <w:sz w:val="18"/>
          <w:szCs w:val="18"/>
        </w:rPr>
        <w:t>上面介绍的变量行为集合，</w:t>
      </w:r>
      <w:r>
        <w:rPr>
          <w:rFonts w:ascii="Times New Roman" w:hAnsi="Times New Roman" w:eastAsia="宋体" w:cs="Times New Roman"/>
          <w:sz w:val="18"/>
          <w:szCs w:val="18"/>
        </w:rPr>
        <w:t>除了可以用于实现从变量到常量的追溯外，在漏洞分析的其他步骤也能够起到重要</w:t>
      </w:r>
      <w:r>
        <w:rPr>
          <w:rFonts w:hint="eastAsia" w:ascii="Times New Roman" w:hAnsi="Times New Roman" w:eastAsia="宋体" w:cs="Times New Roman"/>
          <w:sz w:val="18"/>
          <w:szCs w:val="18"/>
        </w:rPr>
        <w:t>的</w:t>
      </w:r>
      <w:r>
        <w:rPr>
          <w:rFonts w:ascii="Times New Roman" w:hAnsi="Times New Roman" w:eastAsia="宋体" w:cs="Times New Roman"/>
          <w:sz w:val="18"/>
          <w:szCs w:val="18"/>
        </w:rPr>
        <w:t>作用</w:t>
      </w:r>
      <w:r>
        <w:rPr>
          <w:rFonts w:hint="eastAsia" w:ascii="Times New Roman" w:hAnsi="Times New Roman" w:eastAsia="宋体" w:cs="Times New Roman"/>
          <w:sz w:val="18"/>
          <w:szCs w:val="18"/>
        </w:rPr>
        <w:t>，具体应用在3.3.4所给出的示例中可以看到</w:t>
      </w:r>
      <w:r>
        <w:rPr>
          <w:rFonts w:ascii="Times New Roman" w:hAnsi="Times New Roman" w:eastAsia="宋体" w:cs="Times New Roman"/>
          <w:sz w:val="18"/>
          <w:szCs w:val="18"/>
        </w:rPr>
        <w:t>。</w:t>
      </w:r>
    </w:p>
    <w:p>
      <w:pPr>
        <w:widowControl/>
        <w:spacing w:before="192" w:after="192"/>
        <w:jc w:val="left"/>
        <w:rPr>
          <w:rFonts w:ascii="黑体" w:hAnsi="黑体" w:eastAsia="黑体" w:cs="Times New Roman"/>
          <w:sz w:val="18"/>
          <w:szCs w:val="18"/>
        </w:rPr>
      </w:pPr>
      <w:r>
        <w:rPr>
          <w:rFonts w:hint="eastAsia" w:ascii="黑体" w:hAnsi="黑体" w:eastAsia="黑体" w:cs="Times New Roman"/>
          <w:sz w:val="18"/>
          <w:szCs w:val="18"/>
        </w:rPr>
        <w:t>3.3.4</w:t>
      </w:r>
      <w:r>
        <w:rPr>
          <w:rFonts w:ascii="黑体" w:hAnsi="黑体" w:eastAsia="黑体" w:cs="Times New Roman"/>
          <w:sz w:val="18"/>
          <w:szCs w:val="18"/>
        </w:rPr>
        <w:t xml:space="preserve"> 以WebView远程代码执行漏洞的检测为例</w:t>
      </w:r>
      <w:r>
        <w:rPr>
          <w:rFonts w:hint="eastAsia" w:ascii="黑体" w:hAnsi="黑体" w:eastAsia="黑体" w:cs="Times New Roman"/>
          <w:sz w:val="18"/>
          <w:szCs w:val="18"/>
        </w:rPr>
        <w:t>介绍</w:t>
      </w:r>
      <w:r>
        <w:rPr>
          <w:rFonts w:ascii="黑体" w:hAnsi="黑体" w:eastAsia="黑体" w:cs="Times New Roman"/>
          <w:sz w:val="18"/>
          <w:szCs w:val="18"/>
        </w:rPr>
        <w:t>漏洞检测过程</w:t>
      </w:r>
    </w:p>
    <w:p>
      <w:pPr>
        <w:widowControl/>
        <w:ind w:firstLine="420"/>
        <w:jc w:val="left"/>
        <w:rPr>
          <w:rFonts w:ascii="Times New Roman" w:hAnsi="Times New Roman" w:eastAsia="宋体" w:cs="Times New Roman"/>
          <w:sz w:val="18"/>
          <w:szCs w:val="18"/>
        </w:rPr>
      </w:pPr>
      <w:r>
        <w:rPr>
          <w:rFonts w:ascii="Times New Roman" w:hAnsi="Times New Roman" w:eastAsia="宋体" w:cs="Times New Roman"/>
          <w:sz w:val="18"/>
          <w:szCs w:val="18"/>
        </w:rPr>
        <w:t>WebView远程代码执行漏洞[7]是Android应用中相当常见的一个漏洞，其危害也相当广泛，本文将以此为例介绍基于Jimple中间代码，</w:t>
      </w:r>
      <w:r>
        <w:rPr>
          <w:rFonts w:hint="eastAsia" w:ascii="Times New Roman" w:hAnsi="Times New Roman" w:eastAsia="宋体" w:cs="Times New Roman"/>
          <w:sz w:val="18"/>
          <w:szCs w:val="18"/>
        </w:rPr>
        <w:t>并</w:t>
      </w:r>
      <w:r>
        <w:rPr>
          <w:rFonts w:ascii="Times New Roman" w:hAnsi="Times New Roman" w:eastAsia="宋体" w:cs="Times New Roman"/>
          <w:sz w:val="18"/>
          <w:szCs w:val="18"/>
        </w:rPr>
        <w:t>结合</w:t>
      </w:r>
      <w:r>
        <w:rPr>
          <w:rFonts w:hint="eastAsia" w:ascii="Times New Roman" w:hAnsi="Times New Roman" w:eastAsia="宋体" w:cs="Times New Roman"/>
          <w:sz w:val="18"/>
          <w:szCs w:val="18"/>
        </w:rPr>
        <w:t>变量到常量的追溯算法</w:t>
      </w:r>
      <w:r>
        <w:rPr>
          <w:rFonts w:ascii="Times New Roman" w:hAnsi="Times New Roman" w:eastAsia="宋体" w:cs="Times New Roman"/>
          <w:sz w:val="18"/>
          <w:szCs w:val="18"/>
        </w:rPr>
        <w:t>下的WebView远程代码执行漏洞的检测方案。</w:t>
      </w:r>
    </w:p>
    <w:p>
      <w:pPr>
        <w:ind w:firstLine="420"/>
        <w:jc w:val="left"/>
        <w:rPr>
          <w:rFonts w:ascii="Times New Roman" w:hAnsi="Times New Roman" w:eastAsia="宋体" w:cs="Times New Roman"/>
          <w:sz w:val="18"/>
          <w:szCs w:val="18"/>
        </w:rPr>
      </w:pPr>
      <w:r>
        <w:rPr>
          <w:rFonts w:ascii="Times New Roman" w:hAnsi="Times New Roman" w:eastAsia="宋体" w:cs="Times New Roman"/>
          <w:sz w:val="18"/>
          <w:szCs w:val="18"/>
        </w:rPr>
        <w:t>检测</w:t>
      </w:r>
      <w:r>
        <w:rPr>
          <w:rFonts w:hint="eastAsia" w:ascii="Times New Roman" w:hAnsi="Times New Roman" w:eastAsia="宋体" w:cs="Times New Roman"/>
          <w:sz w:val="18"/>
          <w:szCs w:val="18"/>
        </w:rPr>
        <w:t>的第一步使用Soot进行初始化工作，一方面进行反编译，另一方面则为应用构造控制流图。初始化分析结束后，需要</w:t>
      </w:r>
      <w:r>
        <w:rPr>
          <w:rFonts w:ascii="Times New Roman" w:hAnsi="Times New Roman" w:eastAsia="宋体" w:cs="Times New Roman"/>
          <w:sz w:val="18"/>
          <w:szCs w:val="18"/>
        </w:rPr>
        <w:t>提取出应用所使用的API版本号，对于API&lt;17的应用，使用3.</w:t>
      </w:r>
      <w:r>
        <w:rPr>
          <w:rFonts w:hint="eastAsia" w:ascii="Times New Roman" w:hAnsi="Times New Roman" w:eastAsia="宋体" w:cs="Times New Roman"/>
          <w:sz w:val="18"/>
          <w:szCs w:val="18"/>
        </w:rPr>
        <w:t>3.3中</w:t>
      </w:r>
      <w:r>
        <w:rPr>
          <w:rFonts w:ascii="Times New Roman" w:hAnsi="Times New Roman" w:eastAsia="宋体" w:cs="Times New Roman"/>
          <w:sz w:val="18"/>
          <w:szCs w:val="18"/>
        </w:rPr>
        <w:t>说明的</w:t>
      </w:r>
      <w:r>
        <w:rPr>
          <w:rFonts w:hint="eastAsia" w:ascii="Times New Roman" w:hAnsi="Times New Roman" w:eastAsia="宋体" w:cs="Times New Roman"/>
          <w:sz w:val="18"/>
          <w:szCs w:val="18"/>
        </w:rPr>
        <w:t>算法</w:t>
      </w:r>
      <w:r>
        <w:rPr>
          <w:rFonts w:ascii="Times New Roman" w:hAnsi="Times New Roman" w:eastAsia="宋体" w:cs="Times New Roman"/>
          <w:sz w:val="18"/>
          <w:szCs w:val="18"/>
        </w:rPr>
        <w:t>生成函数内所有变量的行为集合，</w:t>
      </w:r>
      <w:r>
        <w:rPr>
          <w:rFonts w:hint="eastAsia" w:ascii="Times New Roman" w:hAnsi="Times New Roman" w:eastAsia="宋体" w:cs="Times New Roman"/>
          <w:sz w:val="18"/>
          <w:szCs w:val="18"/>
        </w:rPr>
        <w:t>并</w:t>
      </w:r>
      <w:r>
        <w:rPr>
          <w:rFonts w:ascii="Times New Roman" w:hAnsi="Times New Roman" w:eastAsia="宋体" w:cs="Times New Roman"/>
          <w:sz w:val="18"/>
          <w:szCs w:val="18"/>
        </w:rPr>
        <w:t>在集合中分别寻找WebView类型</w:t>
      </w:r>
      <w:r>
        <w:rPr>
          <w:rFonts w:hint="eastAsia" w:ascii="Times New Roman" w:hAnsi="Times New Roman" w:eastAsia="宋体" w:cs="Times New Roman"/>
          <w:sz w:val="18"/>
          <w:szCs w:val="18"/>
        </w:rPr>
        <w:t>以及WebViewSetting类型的变量，并在行为集合中定位到</w:t>
      </w:r>
      <w:ins w:id="42" w:author="xyt" w:date="2018-04-13T15:36:44Z">
        <w:r>
          <w:rPr>
            <w:rFonts w:hint="eastAsia" w:ascii="Times New Roman" w:hAnsi="Times New Roman" w:eastAsia="宋体" w:cs="Times New Roman"/>
            <w:sz w:val="18"/>
            <w:szCs w:val="18"/>
            <w:lang w:val="en-US" w:eastAsia="zh-CN"/>
          </w:rPr>
          <w:t>下面</w:t>
        </w:r>
      </w:ins>
      <w:r>
        <w:rPr>
          <w:rFonts w:hint="eastAsia" w:ascii="Times New Roman" w:hAnsi="Times New Roman" w:eastAsia="宋体" w:cs="Times New Roman"/>
          <w:sz w:val="18"/>
          <w:szCs w:val="18"/>
        </w:rPr>
        <w:t>三个成员函数的调用</w:t>
      </w:r>
      <w:ins w:id="43" w:author="xyt" w:date="2018-04-13T15:37:00Z">
        <w:r>
          <w:rPr>
            <w:rFonts w:hint="eastAsia" w:ascii="Times New Roman" w:hAnsi="Times New Roman" w:eastAsia="宋体" w:cs="Times New Roman"/>
            <w:sz w:val="18"/>
            <w:szCs w:val="18"/>
            <w:lang w:eastAsia="zh-CN"/>
          </w:rPr>
          <w:t>：</w:t>
        </w:r>
      </w:ins>
    </w:p>
    <w:p>
      <w:pPr>
        <w:ind w:firstLine="420"/>
        <w:jc w:val="left"/>
        <w:rPr>
          <w:rFonts w:ascii="Times New Roman" w:hAnsi="Times New Roman" w:eastAsia="宋体" w:cs="Times New Roman"/>
          <w:sz w:val="18"/>
          <w:szCs w:val="18"/>
        </w:rPr>
      </w:pPr>
      <w:r>
        <w:rPr>
          <w:rFonts w:ascii="Times New Roman" w:hAnsi="Times New Roman" w:eastAsia="宋体" w:cs="Times New Roman"/>
          <w:sz w:val="18"/>
          <w:szCs w:val="18"/>
        </w:rPr>
        <w:t>1) setJavaScriptEnabled()</w:t>
      </w:r>
    </w:p>
    <w:p>
      <w:pPr>
        <w:ind w:firstLine="420"/>
        <w:jc w:val="left"/>
        <w:rPr>
          <w:rFonts w:ascii="Times New Roman" w:hAnsi="Times New Roman" w:eastAsia="宋体" w:cs="Times New Roman"/>
          <w:sz w:val="18"/>
          <w:szCs w:val="18"/>
        </w:rPr>
      </w:pPr>
      <w:r>
        <w:rPr>
          <w:rFonts w:ascii="Times New Roman" w:hAnsi="Times New Roman" w:eastAsia="宋体" w:cs="Times New Roman"/>
          <w:sz w:val="18"/>
          <w:szCs w:val="18"/>
        </w:rPr>
        <w:t>2) removeJavascriptInterface()</w:t>
      </w:r>
    </w:p>
    <w:p>
      <w:pPr>
        <w:ind w:firstLine="420"/>
        <w:jc w:val="left"/>
        <w:rPr>
          <w:rFonts w:ascii="Times New Roman" w:hAnsi="Times New Roman" w:eastAsia="宋体" w:cs="Times New Roman"/>
          <w:sz w:val="18"/>
          <w:szCs w:val="18"/>
        </w:rPr>
      </w:pPr>
      <w:r>
        <w:rPr>
          <w:rFonts w:ascii="Times New Roman" w:hAnsi="Times New Roman" w:eastAsia="宋体" w:cs="Times New Roman"/>
          <w:sz w:val="18"/>
          <w:szCs w:val="18"/>
        </w:rPr>
        <w:t>3) addJavascriptInterface()</w:t>
      </w:r>
    </w:p>
    <w:p>
      <w:pPr>
        <w:jc w:val="left"/>
        <w:rPr>
          <w:rFonts w:ascii="Times New Roman" w:hAnsi="Times New Roman" w:eastAsia="宋体" w:cs="Times New Roman"/>
          <w:sz w:val="18"/>
          <w:szCs w:val="18"/>
        </w:rPr>
      </w:pPr>
      <w:r>
        <w:rPr>
          <w:rFonts w:ascii="Times New Roman" w:hAnsi="Times New Roman" w:eastAsia="宋体" w:cs="Times New Roman"/>
          <w:sz w:val="18"/>
          <w:szCs w:val="18"/>
        </w:rPr>
        <w:t>没有</w:t>
      </w:r>
      <w:r>
        <w:rPr>
          <w:rFonts w:hint="eastAsia" w:ascii="Times New Roman" w:hAnsi="Times New Roman" w:eastAsia="宋体" w:cs="Times New Roman"/>
          <w:sz w:val="18"/>
          <w:szCs w:val="18"/>
        </w:rPr>
        <w:t>调用</w:t>
      </w:r>
      <w:r>
        <w:rPr>
          <w:rFonts w:ascii="Times New Roman" w:hAnsi="Times New Roman" w:eastAsia="宋体" w:cs="Times New Roman"/>
          <w:sz w:val="18"/>
          <w:szCs w:val="18"/>
        </w:rPr>
        <w:t>setJavaScriptEnabled()</w:t>
      </w:r>
      <w:r>
        <w:rPr>
          <w:rFonts w:hint="eastAsia" w:ascii="Times New Roman" w:hAnsi="Times New Roman" w:eastAsia="宋体" w:cs="Times New Roman"/>
          <w:sz w:val="18"/>
          <w:szCs w:val="18"/>
        </w:rPr>
        <w:t>来</w:t>
      </w:r>
      <w:r>
        <w:rPr>
          <w:rFonts w:ascii="Times New Roman" w:hAnsi="Times New Roman" w:eastAsia="宋体" w:cs="Times New Roman"/>
          <w:sz w:val="18"/>
          <w:szCs w:val="18"/>
        </w:rPr>
        <w:t>开启JavaScript调用的WebView</w:t>
      </w:r>
      <w:r>
        <w:rPr>
          <w:rFonts w:hint="eastAsia" w:ascii="Times New Roman" w:hAnsi="Times New Roman" w:eastAsia="宋体" w:cs="Times New Roman"/>
          <w:sz w:val="18"/>
          <w:szCs w:val="18"/>
        </w:rPr>
        <w:t>变量则</w:t>
      </w:r>
      <w:r>
        <w:rPr>
          <w:rFonts w:ascii="Times New Roman" w:hAnsi="Times New Roman" w:eastAsia="宋体" w:cs="Times New Roman"/>
          <w:sz w:val="18"/>
          <w:szCs w:val="18"/>
        </w:rPr>
        <w:t>不存在此漏洞，而对于将JavaScript调用设置为允许的WebView，则需要进行进一步的检查，对于没有移除默认接口searchBoxJavaBridge，以及移除默认接口</w:t>
      </w:r>
      <w:r>
        <w:rPr>
          <w:rFonts w:hint="eastAsia" w:ascii="Times New Roman" w:hAnsi="Times New Roman" w:eastAsia="宋体" w:cs="Times New Roman"/>
          <w:sz w:val="18"/>
          <w:szCs w:val="18"/>
        </w:rPr>
        <w:t>却</w:t>
      </w:r>
      <w:r>
        <w:rPr>
          <w:rFonts w:ascii="Times New Roman" w:hAnsi="Times New Roman" w:eastAsia="宋体" w:cs="Times New Roman"/>
          <w:sz w:val="18"/>
          <w:szCs w:val="18"/>
        </w:rPr>
        <w:t>添加了新Java实例的WebView，均可判定为存在WebView远程代码执行漏洞</w:t>
      </w:r>
      <w:r>
        <w:rPr>
          <w:rFonts w:hint="eastAsia" w:ascii="Times New Roman" w:hAnsi="Times New Roman" w:eastAsia="宋体" w:cs="Times New Roman"/>
          <w:sz w:val="18"/>
          <w:szCs w:val="18"/>
        </w:rPr>
        <w:t>。另外，对特征函数r</w:t>
      </w:r>
      <w:r>
        <w:rPr>
          <w:rFonts w:ascii="Times New Roman" w:hAnsi="Times New Roman" w:eastAsia="宋体" w:cs="Times New Roman"/>
          <w:sz w:val="18"/>
          <w:szCs w:val="18"/>
        </w:rPr>
        <w:t>emoveJavascriptInterface(“searchBoxJavaBridge”)</w:t>
      </w:r>
      <w:r>
        <w:rPr>
          <w:rFonts w:hint="eastAsia" w:ascii="Times New Roman" w:hAnsi="Times New Roman" w:eastAsia="宋体" w:cs="Times New Roman"/>
          <w:sz w:val="18"/>
          <w:szCs w:val="18"/>
        </w:rPr>
        <w:t>的判定因为需要检查字符串参数是否匹配</w:t>
      </w:r>
      <w:r>
        <w:rPr>
          <w:rFonts w:ascii="Times New Roman" w:hAnsi="Times New Roman" w:eastAsia="宋体" w:cs="Times New Roman"/>
          <w:sz w:val="18"/>
          <w:szCs w:val="18"/>
        </w:rPr>
        <w:t>“searchBoxJavaBridge”</w:t>
      </w:r>
      <w:r>
        <w:rPr>
          <w:rFonts w:hint="eastAsia" w:ascii="Times New Roman" w:hAnsi="Times New Roman" w:eastAsia="宋体" w:cs="Times New Roman"/>
          <w:sz w:val="18"/>
          <w:szCs w:val="18"/>
        </w:rPr>
        <w:t>，如果代码中参数并非字符串常量的话（比如使用StringBuilder进行拼接所得），则使用3.3.3中说明的算法进行变量到常量的追溯，然后再来进行判定。</w:t>
      </w:r>
    </w:p>
    <w:p>
      <w:pPr>
        <w:ind w:firstLine="420"/>
        <w:jc w:val="left"/>
        <w:rPr>
          <w:rFonts w:ascii="Times New Roman" w:hAnsi="Times New Roman" w:eastAsia="宋体" w:cs="Times New Roman"/>
          <w:sz w:val="18"/>
          <w:szCs w:val="18"/>
        </w:rPr>
      </w:pPr>
      <w:r>
        <w:rPr>
          <w:rFonts w:ascii="Times New Roman" w:hAnsi="Times New Roman" w:eastAsia="宋体" w:cs="Times New Roman"/>
          <w:sz w:val="18"/>
          <w:szCs w:val="18"/>
        </w:rPr>
        <w:t>对于API</w:t>
      </w:r>
      <w:r>
        <w:rPr>
          <w:rFonts w:hint="eastAsia" w:ascii="Times New Roman" w:hAnsi="Times New Roman" w:eastAsia="宋体" w:cs="Times New Roman"/>
          <w:sz w:val="18"/>
          <w:szCs w:val="18"/>
        </w:rPr>
        <w:t>≥</w:t>
      </w:r>
      <w:r>
        <w:rPr>
          <w:rFonts w:ascii="Times New Roman" w:hAnsi="Times New Roman" w:eastAsia="宋体" w:cs="Times New Roman"/>
          <w:sz w:val="18"/>
          <w:szCs w:val="18"/>
        </w:rPr>
        <w:t>17的应用，因为提供了注解机制，所以</w:t>
      </w:r>
      <w:r>
        <w:rPr>
          <w:rFonts w:hint="eastAsia" w:ascii="Times New Roman" w:hAnsi="Times New Roman" w:eastAsia="宋体" w:cs="Times New Roman"/>
          <w:sz w:val="18"/>
          <w:szCs w:val="18"/>
        </w:rPr>
        <w:t>直接</w:t>
      </w:r>
      <w:r>
        <w:rPr>
          <w:rFonts w:ascii="Times New Roman" w:hAnsi="Times New Roman" w:eastAsia="宋体" w:cs="Times New Roman"/>
          <w:sz w:val="18"/>
          <w:szCs w:val="18"/>
        </w:rPr>
        <w:t>查找addJavascriptInterface()函数的调用位置</w:t>
      </w:r>
      <w:r>
        <w:rPr>
          <w:rFonts w:hint="eastAsia" w:ascii="Times New Roman" w:hAnsi="Times New Roman" w:eastAsia="宋体" w:cs="Times New Roman"/>
          <w:sz w:val="18"/>
          <w:szCs w:val="18"/>
        </w:rPr>
        <w:t>，之后</w:t>
      </w:r>
      <w:r>
        <w:rPr>
          <w:rFonts w:ascii="Times New Roman" w:hAnsi="Times New Roman" w:eastAsia="宋体" w:cs="Times New Roman"/>
          <w:sz w:val="18"/>
          <w:szCs w:val="18"/>
        </w:rPr>
        <w:t>从其中提取出传入的Java实例对象，</w:t>
      </w:r>
      <w:r>
        <w:rPr>
          <w:rFonts w:hint="eastAsia" w:ascii="Times New Roman" w:hAnsi="Times New Roman" w:eastAsia="宋体" w:cs="Times New Roman"/>
          <w:sz w:val="18"/>
          <w:szCs w:val="18"/>
        </w:rPr>
        <w:t>并对</w:t>
      </w:r>
      <w:r>
        <w:rPr>
          <w:rFonts w:ascii="Times New Roman" w:hAnsi="Times New Roman" w:eastAsia="宋体" w:cs="Times New Roman"/>
          <w:sz w:val="18"/>
          <w:szCs w:val="18"/>
        </w:rPr>
        <w:t>此Java对象中</w:t>
      </w:r>
      <w:r>
        <w:rPr>
          <w:rFonts w:hint="eastAsia" w:ascii="Times New Roman" w:hAnsi="Times New Roman" w:eastAsia="宋体" w:cs="Times New Roman"/>
          <w:sz w:val="18"/>
          <w:szCs w:val="18"/>
        </w:rPr>
        <w:t>使用</w:t>
      </w:r>
      <w:r>
        <w:rPr>
          <w:rFonts w:ascii="Times New Roman" w:hAnsi="Times New Roman" w:eastAsia="宋体" w:cs="Times New Roman"/>
          <w:sz w:val="18"/>
          <w:szCs w:val="18"/>
        </w:rPr>
        <w:t>JavaScript注解的成员方法进行分析，如果方法内含有危险API的话，同样判定此WebView存在漏洞。</w:t>
      </w:r>
    </w:p>
    <w:p>
      <w:pPr>
        <w:jc w:val="left"/>
        <w:rPr>
          <w:rFonts w:ascii="黑体" w:hAnsi="黑体" w:eastAsia="黑体" w:cs="Times New Roman"/>
          <w:sz w:val="18"/>
          <w:szCs w:val="18"/>
        </w:rPr>
      </w:pPr>
      <w:r>
        <w:rPr>
          <w:rFonts w:hint="eastAsia" w:ascii="黑体" w:hAnsi="黑体" w:eastAsia="黑体" w:cs="Times New Roman"/>
          <w:sz w:val="18"/>
          <w:szCs w:val="18"/>
        </w:rPr>
        <w:t>3.3.5</w:t>
      </w:r>
      <w:r>
        <w:rPr>
          <w:rFonts w:ascii="黑体" w:hAnsi="黑体" w:eastAsia="黑体" w:cs="Times New Roman"/>
          <w:sz w:val="18"/>
          <w:szCs w:val="18"/>
        </w:rPr>
        <w:t xml:space="preserve"> </w:t>
      </w:r>
      <w:r>
        <w:rPr>
          <w:rFonts w:hint="eastAsia" w:ascii="黑体" w:hAnsi="黑体" w:eastAsia="黑体" w:cs="Times New Roman"/>
          <w:sz w:val="18"/>
          <w:szCs w:val="18"/>
        </w:rPr>
        <w:t>漏洞检测模块的运行测试效果</w:t>
      </w:r>
    </w:p>
    <w:p>
      <w:pPr>
        <w:jc w:val="left"/>
        <w:rPr>
          <w:rFonts w:ascii="Times New Roman" w:hAnsi="Times New Roman" w:eastAsia="宋体" w:cs="Times New Roman"/>
          <w:sz w:val="18"/>
          <w:szCs w:val="18"/>
        </w:rPr>
      </w:pPr>
      <w:r>
        <w:rPr>
          <w:rFonts w:ascii="Times New Roman" w:hAnsi="Times New Roman" w:eastAsia="宋体" w:cs="Times New Roman"/>
          <w:sz w:val="18"/>
          <w:szCs w:val="18"/>
        </w:rPr>
        <w:tab/>
      </w:r>
      <w:r>
        <w:rPr>
          <w:rFonts w:hint="eastAsia" w:ascii="Times New Roman" w:hAnsi="Times New Roman" w:eastAsia="宋体" w:cs="Times New Roman"/>
          <w:sz w:val="18"/>
          <w:szCs w:val="18"/>
        </w:rPr>
        <w:t>本文基于3.3中展示的漏洞检测方案，针对11种常见的Android应用漏洞编写了检测方案，对在公开样本库VirusShare中下载的6801款Android应用进行了批量测试，结果整理如表8所示。</w:t>
      </w:r>
    </w:p>
    <w:p>
      <w:pPr>
        <w:widowControl/>
        <w:spacing w:before="120"/>
        <w:jc w:val="center"/>
        <w:rPr>
          <w:rFonts w:ascii="Times New Roman" w:hAnsi="Times New Roman" w:eastAsia="宋体" w:cs="Times New Roman"/>
          <w:sz w:val="15"/>
          <w:szCs w:val="15"/>
        </w:rPr>
        <w:sectPr>
          <w:type w:val="continuous"/>
          <w:pgSz w:w="11906" w:h="16838"/>
          <w:pgMar w:top="1440" w:right="1800" w:bottom="1440" w:left="1800" w:header="851" w:footer="992" w:gutter="0"/>
          <w:cols w:space="425" w:num="2"/>
          <w:docGrid w:type="lines" w:linePitch="312" w:charSpace="0"/>
        </w:sectPr>
      </w:pPr>
    </w:p>
    <w:p>
      <w:pPr>
        <w:widowControl/>
        <w:spacing w:before="120"/>
        <w:jc w:val="center"/>
        <w:rPr>
          <w:rFonts w:ascii="Times New Roman" w:hAnsi="Times New Roman" w:eastAsia="宋体" w:cs="Times New Roman"/>
          <w:sz w:val="15"/>
          <w:szCs w:val="15"/>
        </w:rPr>
      </w:pPr>
      <w:r>
        <w:rPr>
          <w:rFonts w:hint="eastAsia" w:ascii="Times New Roman" w:hAnsi="Times New Roman" w:eastAsia="宋体" w:cs="Times New Roman"/>
          <w:sz w:val="15"/>
          <w:szCs w:val="15"/>
        </w:rPr>
        <w:t>表8</w:t>
      </w:r>
      <w:r>
        <w:rPr>
          <w:rFonts w:ascii="Times New Roman" w:hAnsi="Times New Roman" w:eastAsia="宋体" w:cs="Times New Roman"/>
          <w:sz w:val="15"/>
          <w:szCs w:val="15"/>
        </w:rPr>
        <w:t xml:space="preserve"> </w:t>
      </w:r>
      <w:r>
        <w:rPr>
          <w:rFonts w:hint="eastAsia" w:ascii="Times New Roman" w:hAnsi="Times New Roman" w:eastAsia="宋体" w:cs="Times New Roman"/>
          <w:sz w:val="15"/>
          <w:szCs w:val="15"/>
        </w:rPr>
        <w:t>对</w:t>
      </w:r>
      <w:r>
        <w:rPr>
          <w:rFonts w:ascii="Times New Roman" w:hAnsi="Times New Roman" w:eastAsia="宋体" w:cs="Times New Roman"/>
          <w:sz w:val="15"/>
          <w:szCs w:val="15"/>
        </w:rPr>
        <w:t>VirusShare</w:t>
      </w:r>
      <w:r>
        <w:rPr>
          <w:rFonts w:hint="eastAsia" w:ascii="Times New Roman" w:hAnsi="Times New Roman" w:eastAsia="宋体" w:cs="Times New Roman"/>
          <w:sz w:val="15"/>
          <w:szCs w:val="15"/>
        </w:rPr>
        <w:t>中</w:t>
      </w:r>
      <w:r>
        <w:rPr>
          <w:rFonts w:ascii="Times New Roman" w:hAnsi="Times New Roman" w:eastAsia="宋体" w:cs="Times New Roman"/>
          <w:sz w:val="15"/>
          <w:szCs w:val="15"/>
        </w:rPr>
        <w:t>6801</w:t>
      </w:r>
      <w:r>
        <w:rPr>
          <w:rFonts w:hint="eastAsia" w:ascii="Times New Roman" w:hAnsi="Times New Roman" w:eastAsia="宋体" w:cs="Times New Roman"/>
          <w:sz w:val="15"/>
          <w:szCs w:val="15"/>
        </w:rPr>
        <w:t>款恶意应用的漏洞检测结果</w:t>
      </w:r>
    </w:p>
    <w:tbl>
      <w:tblPr>
        <w:tblStyle w:val="9"/>
        <w:tblW w:w="836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73"/>
        <w:gridCol w:w="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373" w:type="dxa"/>
            <w:tcBorders>
              <w:top w:val="single" w:color="auto" w:sz="12" w:space="0"/>
              <w:left w:val="nil"/>
              <w:bottom w:val="single" w:color="auto" w:sz="4" w:space="0"/>
              <w:right w:val="nil"/>
            </w:tcBorders>
          </w:tcPr>
          <w:p>
            <w:pPr>
              <w:rPr>
                <w:rFonts w:ascii="Times New Roman" w:hAnsi="Times New Roman" w:eastAsia="宋体" w:cs="Times New Roman"/>
                <w:sz w:val="15"/>
                <w:szCs w:val="15"/>
              </w:rPr>
            </w:pPr>
            <w:r>
              <w:rPr>
                <w:rFonts w:hint="eastAsia" w:ascii="Times New Roman" w:hAnsi="Times New Roman" w:eastAsia="宋体" w:cs="Times New Roman"/>
                <w:sz w:val="15"/>
                <w:szCs w:val="15"/>
              </w:rPr>
              <w:t>漏洞描述</w:t>
            </w:r>
          </w:p>
        </w:tc>
        <w:tc>
          <w:tcPr>
            <w:tcW w:w="993" w:type="dxa"/>
            <w:tcBorders>
              <w:top w:val="single" w:color="auto" w:sz="12" w:space="0"/>
              <w:left w:val="nil"/>
              <w:bottom w:val="single" w:color="auto" w:sz="4" w:space="0"/>
              <w:right w:val="nil"/>
            </w:tcBorders>
          </w:tcPr>
          <w:p>
            <w:pPr>
              <w:rPr>
                <w:rFonts w:ascii="Times New Roman" w:hAnsi="Times New Roman" w:eastAsia="宋体" w:cs="Times New Roman"/>
                <w:sz w:val="15"/>
                <w:szCs w:val="15"/>
              </w:rPr>
            </w:pPr>
            <w:r>
              <w:rPr>
                <w:rFonts w:hint="eastAsia" w:ascii="Times New Roman" w:hAnsi="Times New Roman" w:eastAsia="宋体" w:cs="Times New Roman"/>
                <w:sz w:val="15"/>
                <w:szCs w:val="15"/>
              </w:rPr>
              <w:t>总漏洞数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 w:hRule="atLeast"/>
          <w:jc w:val="center"/>
        </w:trPr>
        <w:tc>
          <w:tcPr>
            <w:tcW w:w="7373" w:type="dxa"/>
            <w:tcBorders>
              <w:top w:val="single" w:color="auto" w:sz="4" w:space="0"/>
              <w:left w:val="nil"/>
              <w:bottom w:val="nil"/>
              <w:right w:val="nil"/>
            </w:tcBorders>
          </w:tcPr>
          <w:p>
            <w:pPr>
              <w:rPr>
                <w:rFonts w:ascii="Times New Roman" w:hAnsi="Times New Roman" w:eastAsia="宋体" w:cs="Times New Roman"/>
                <w:sz w:val="15"/>
                <w:szCs w:val="15"/>
              </w:rPr>
            </w:pPr>
            <w:r>
              <w:rPr>
                <w:rFonts w:ascii="Times New Roman" w:hAnsi="Times New Roman" w:eastAsia="宋体" w:cs="Times New Roman"/>
                <w:sz w:val="15"/>
                <w:szCs w:val="15"/>
              </w:rPr>
              <w:t>WebView</w:t>
            </w:r>
            <w:r>
              <w:rPr>
                <w:rFonts w:hint="eastAsia" w:ascii="Times New Roman" w:hAnsi="Times New Roman" w:eastAsia="宋体" w:cs="Times New Roman"/>
                <w:sz w:val="15"/>
                <w:szCs w:val="15"/>
              </w:rPr>
              <w:t>开启了</w:t>
            </w:r>
            <w:r>
              <w:rPr>
                <w:rFonts w:ascii="Times New Roman" w:hAnsi="Times New Roman" w:eastAsia="宋体" w:cs="Times New Roman"/>
                <w:sz w:val="15"/>
                <w:szCs w:val="15"/>
              </w:rPr>
              <w:t>Javascript</w:t>
            </w:r>
            <w:r>
              <w:rPr>
                <w:rFonts w:hint="eastAsia" w:ascii="Times New Roman" w:hAnsi="Times New Roman" w:eastAsia="宋体" w:cs="Times New Roman"/>
                <w:sz w:val="15"/>
                <w:szCs w:val="15"/>
              </w:rPr>
              <w:t>，并没有移除默认接口，在</w:t>
            </w:r>
            <w:r>
              <w:rPr>
                <w:rFonts w:ascii="Times New Roman" w:hAnsi="Times New Roman" w:eastAsia="宋体" w:cs="Times New Roman"/>
                <w:sz w:val="15"/>
                <w:szCs w:val="15"/>
              </w:rPr>
              <w:t>API&lt;17</w:t>
            </w:r>
            <w:r>
              <w:rPr>
                <w:rFonts w:hint="eastAsia" w:ascii="Times New Roman" w:hAnsi="Times New Roman" w:eastAsia="宋体" w:cs="Times New Roman"/>
                <w:sz w:val="15"/>
                <w:szCs w:val="15"/>
              </w:rPr>
              <w:t>时可能导致</w:t>
            </w:r>
            <w:r>
              <w:rPr>
                <w:rFonts w:ascii="Times New Roman" w:hAnsi="Times New Roman" w:eastAsia="宋体" w:cs="Times New Roman"/>
                <w:sz w:val="15"/>
                <w:szCs w:val="15"/>
              </w:rPr>
              <w:t>Web</w:t>
            </w:r>
            <w:r>
              <w:rPr>
                <w:rFonts w:hint="eastAsia" w:ascii="Times New Roman" w:hAnsi="Times New Roman" w:eastAsia="宋体" w:cs="Times New Roman"/>
                <w:sz w:val="15"/>
                <w:szCs w:val="15"/>
              </w:rPr>
              <w:t>组件远程代码执行漏洞</w:t>
            </w:r>
          </w:p>
        </w:tc>
        <w:tc>
          <w:tcPr>
            <w:tcW w:w="993" w:type="dxa"/>
            <w:tcBorders>
              <w:top w:val="single" w:color="auto" w:sz="4" w:space="0"/>
              <w:left w:val="nil"/>
              <w:bottom w:val="nil"/>
              <w:right w:val="nil"/>
            </w:tcBorders>
          </w:tcPr>
          <w:p>
            <w:pPr>
              <w:rPr>
                <w:rFonts w:ascii="Times New Roman" w:hAnsi="Times New Roman" w:eastAsia="宋体" w:cs="Times New Roman"/>
                <w:sz w:val="15"/>
                <w:szCs w:val="15"/>
              </w:rPr>
            </w:pPr>
            <w:r>
              <w:rPr>
                <w:rFonts w:ascii="Times New Roman" w:hAnsi="Times New Roman" w:eastAsia="宋体" w:cs="Times New Roman"/>
                <w:sz w:val="15"/>
                <w:szCs w:val="15"/>
              </w:rPr>
              <w:t>2524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373" w:type="dxa"/>
            <w:tcBorders>
              <w:top w:val="nil"/>
              <w:left w:val="nil"/>
              <w:bottom w:val="nil"/>
              <w:right w:val="nil"/>
            </w:tcBorders>
          </w:tcPr>
          <w:p>
            <w:pPr>
              <w:rPr>
                <w:rFonts w:ascii="Times New Roman" w:hAnsi="Times New Roman" w:eastAsia="宋体" w:cs="Times New Roman"/>
                <w:sz w:val="15"/>
                <w:szCs w:val="15"/>
              </w:rPr>
            </w:pPr>
            <w:r>
              <w:rPr>
                <w:rFonts w:ascii="Times New Roman" w:hAnsi="Times New Roman" w:eastAsia="宋体" w:cs="Times New Roman"/>
                <w:sz w:val="15"/>
                <w:szCs w:val="15"/>
              </w:rPr>
              <w:t>API&gt;17</w:t>
            </w:r>
            <w:r>
              <w:rPr>
                <w:rFonts w:hint="eastAsia" w:ascii="Times New Roman" w:hAnsi="Times New Roman" w:eastAsia="宋体" w:cs="Times New Roman"/>
                <w:sz w:val="15"/>
                <w:szCs w:val="15"/>
              </w:rPr>
              <w:t>时，</w:t>
            </w:r>
            <w:r>
              <w:rPr>
                <w:rFonts w:ascii="Times New Roman" w:hAnsi="Times New Roman" w:eastAsia="宋体" w:cs="Times New Roman"/>
                <w:sz w:val="15"/>
                <w:szCs w:val="15"/>
              </w:rPr>
              <w:t>javascript</w:t>
            </w:r>
            <w:r>
              <w:rPr>
                <w:rFonts w:hint="eastAsia" w:ascii="Times New Roman" w:hAnsi="Times New Roman" w:eastAsia="宋体" w:cs="Times New Roman"/>
                <w:sz w:val="15"/>
                <w:szCs w:val="15"/>
              </w:rPr>
              <w:t>注解机制所提供的接口中检测到含有危险</w:t>
            </w:r>
            <w:r>
              <w:rPr>
                <w:rFonts w:ascii="Times New Roman" w:hAnsi="Times New Roman" w:eastAsia="宋体" w:cs="Times New Roman"/>
                <w:sz w:val="15"/>
                <w:szCs w:val="15"/>
              </w:rPr>
              <w:t>API</w:t>
            </w:r>
          </w:p>
        </w:tc>
        <w:tc>
          <w:tcPr>
            <w:tcW w:w="993" w:type="dxa"/>
            <w:tcBorders>
              <w:top w:val="nil"/>
              <w:left w:val="nil"/>
              <w:bottom w:val="nil"/>
              <w:right w:val="nil"/>
            </w:tcBorders>
          </w:tcPr>
          <w:p>
            <w:pPr>
              <w:rPr>
                <w:rFonts w:ascii="Times New Roman" w:hAnsi="Times New Roman" w:eastAsia="宋体" w:cs="Times New Roman"/>
                <w:sz w:val="15"/>
                <w:szCs w:val="15"/>
              </w:rPr>
            </w:pPr>
            <w:r>
              <w:rPr>
                <w:rFonts w:ascii="Times New Roman" w:hAnsi="Times New Roman" w:eastAsia="宋体" w:cs="Times New Roman"/>
                <w:sz w:val="15"/>
                <w:szCs w:val="15"/>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373" w:type="dxa"/>
            <w:tcBorders>
              <w:top w:val="nil"/>
              <w:left w:val="nil"/>
              <w:bottom w:val="nil"/>
              <w:right w:val="nil"/>
            </w:tcBorders>
          </w:tcPr>
          <w:p>
            <w:pPr>
              <w:rPr>
                <w:rFonts w:ascii="Times New Roman" w:hAnsi="Times New Roman" w:eastAsia="宋体" w:cs="Times New Roman"/>
                <w:sz w:val="15"/>
                <w:szCs w:val="15"/>
              </w:rPr>
            </w:pPr>
            <w:r>
              <w:rPr>
                <w:rFonts w:hint="eastAsia" w:ascii="Times New Roman" w:hAnsi="Times New Roman" w:eastAsia="宋体" w:cs="Times New Roman"/>
                <w:sz w:val="15"/>
                <w:szCs w:val="15"/>
              </w:rPr>
              <w:t>自实现的</w:t>
            </w:r>
            <w:r>
              <w:rPr>
                <w:rFonts w:ascii="Times New Roman" w:hAnsi="Times New Roman" w:eastAsia="宋体" w:cs="Times New Roman"/>
                <w:sz w:val="15"/>
                <w:szCs w:val="15"/>
              </w:rPr>
              <w:t>HostnameVerifier</w:t>
            </w:r>
            <w:r>
              <w:rPr>
                <w:rFonts w:hint="eastAsia" w:ascii="Times New Roman" w:hAnsi="Times New Roman" w:eastAsia="宋体" w:cs="Times New Roman"/>
                <w:sz w:val="15"/>
                <w:szCs w:val="15"/>
              </w:rPr>
              <w:t>返回值恒为</w:t>
            </w:r>
            <w:r>
              <w:rPr>
                <w:rFonts w:ascii="Times New Roman" w:hAnsi="Times New Roman" w:eastAsia="宋体" w:cs="Times New Roman"/>
                <w:sz w:val="15"/>
                <w:szCs w:val="15"/>
              </w:rPr>
              <w:t>true</w:t>
            </w:r>
            <w:r>
              <w:rPr>
                <w:rFonts w:hint="eastAsia" w:ascii="Times New Roman" w:hAnsi="Times New Roman" w:eastAsia="宋体" w:cs="Times New Roman"/>
                <w:sz w:val="15"/>
                <w:szCs w:val="15"/>
              </w:rPr>
              <w:t>，非有效校验</w:t>
            </w:r>
          </w:p>
        </w:tc>
        <w:tc>
          <w:tcPr>
            <w:tcW w:w="993" w:type="dxa"/>
            <w:tcBorders>
              <w:top w:val="nil"/>
              <w:left w:val="nil"/>
              <w:bottom w:val="nil"/>
              <w:right w:val="nil"/>
            </w:tcBorders>
          </w:tcPr>
          <w:p>
            <w:pPr>
              <w:rPr>
                <w:rFonts w:ascii="Times New Roman" w:hAnsi="Times New Roman" w:eastAsia="宋体" w:cs="Times New Roman"/>
                <w:sz w:val="15"/>
                <w:szCs w:val="15"/>
              </w:rPr>
            </w:pPr>
            <w:r>
              <w:rPr>
                <w:rFonts w:ascii="Times New Roman" w:hAnsi="Times New Roman" w:eastAsia="宋体" w:cs="Times New Roman"/>
                <w:sz w:val="15"/>
                <w:szCs w:val="15"/>
              </w:rPr>
              <w:t>704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373" w:type="dxa"/>
            <w:tcBorders>
              <w:top w:val="nil"/>
              <w:left w:val="nil"/>
              <w:bottom w:val="nil"/>
              <w:right w:val="nil"/>
            </w:tcBorders>
          </w:tcPr>
          <w:p>
            <w:pPr>
              <w:rPr>
                <w:rFonts w:ascii="Times New Roman" w:hAnsi="Times New Roman" w:eastAsia="宋体" w:cs="Times New Roman"/>
                <w:sz w:val="15"/>
                <w:szCs w:val="15"/>
              </w:rPr>
            </w:pPr>
            <w:r>
              <w:rPr>
                <w:rFonts w:hint="eastAsia" w:ascii="Times New Roman" w:hAnsi="Times New Roman" w:eastAsia="宋体" w:cs="Times New Roman"/>
                <w:sz w:val="15"/>
                <w:szCs w:val="15"/>
              </w:rPr>
              <w:t>自实现的校验证书的</w:t>
            </w:r>
            <w:r>
              <w:rPr>
                <w:rFonts w:ascii="Times New Roman" w:hAnsi="Times New Roman" w:eastAsia="宋体" w:cs="Times New Roman"/>
                <w:sz w:val="15"/>
                <w:szCs w:val="15"/>
              </w:rPr>
              <w:t>X509TrustManager</w:t>
            </w:r>
            <w:r>
              <w:rPr>
                <w:rFonts w:hint="eastAsia" w:ascii="Times New Roman" w:hAnsi="Times New Roman" w:eastAsia="宋体" w:cs="Times New Roman"/>
                <w:sz w:val="15"/>
                <w:szCs w:val="15"/>
              </w:rPr>
              <w:t>接口的</w:t>
            </w:r>
            <w:r>
              <w:rPr>
                <w:rFonts w:ascii="Times New Roman" w:hAnsi="Times New Roman" w:eastAsia="宋体" w:cs="Times New Roman"/>
                <w:sz w:val="15"/>
                <w:szCs w:val="15"/>
              </w:rPr>
              <w:t>checkServerTrusted()</w:t>
            </w:r>
            <w:r>
              <w:rPr>
                <w:rFonts w:hint="eastAsia" w:ascii="Times New Roman" w:hAnsi="Times New Roman" w:eastAsia="宋体" w:cs="Times New Roman"/>
                <w:sz w:val="15"/>
                <w:szCs w:val="15"/>
              </w:rPr>
              <w:t>方法实现为空，</w:t>
            </w:r>
          </w:p>
        </w:tc>
        <w:tc>
          <w:tcPr>
            <w:tcW w:w="993" w:type="dxa"/>
            <w:tcBorders>
              <w:top w:val="nil"/>
              <w:left w:val="nil"/>
              <w:bottom w:val="nil"/>
              <w:right w:val="nil"/>
            </w:tcBorders>
          </w:tcPr>
          <w:p>
            <w:pPr>
              <w:rPr>
                <w:rFonts w:ascii="Times New Roman" w:hAnsi="Times New Roman" w:eastAsia="宋体" w:cs="Times New Roman"/>
                <w:sz w:val="15"/>
                <w:szCs w:val="15"/>
              </w:rPr>
            </w:pPr>
            <w:r>
              <w:rPr>
                <w:rFonts w:ascii="Times New Roman" w:hAnsi="Times New Roman" w:eastAsia="宋体" w:cs="Times New Roman"/>
                <w:sz w:val="15"/>
                <w:szCs w:val="15"/>
              </w:rPr>
              <w:t>1706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373" w:type="dxa"/>
            <w:tcBorders>
              <w:top w:val="nil"/>
              <w:left w:val="nil"/>
              <w:bottom w:val="nil"/>
              <w:right w:val="nil"/>
            </w:tcBorders>
          </w:tcPr>
          <w:p>
            <w:pPr>
              <w:rPr>
                <w:rFonts w:ascii="Times New Roman" w:hAnsi="Times New Roman" w:eastAsia="宋体" w:cs="Times New Roman"/>
                <w:sz w:val="15"/>
                <w:szCs w:val="15"/>
              </w:rPr>
            </w:pPr>
            <w:r>
              <w:rPr>
                <w:rFonts w:hint="eastAsia" w:ascii="Times New Roman" w:hAnsi="Times New Roman" w:eastAsia="宋体" w:cs="Times New Roman"/>
                <w:sz w:val="15"/>
                <w:szCs w:val="15"/>
              </w:rPr>
              <w:t>证书校验中接受任意域名，可能受到中间人劫持攻击</w:t>
            </w:r>
          </w:p>
        </w:tc>
        <w:tc>
          <w:tcPr>
            <w:tcW w:w="993" w:type="dxa"/>
            <w:tcBorders>
              <w:top w:val="nil"/>
              <w:left w:val="nil"/>
              <w:bottom w:val="nil"/>
              <w:right w:val="nil"/>
            </w:tcBorders>
          </w:tcPr>
          <w:p>
            <w:pPr>
              <w:rPr>
                <w:rFonts w:ascii="Times New Roman" w:hAnsi="Times New Roman" w:eastAsia="宋体" w:cs="Times New Roman"/>
                <w:sz w:val="15"/>
                <w:szCs w:val="15"/>
              </w:rPr>
            </w:pPr>
            <w:r>
              <w:rPr>
                <w:rFonts w:ascii="Times New Roman" w:hAnsi="Times New Roman" w:eastAsia="宋体" w:cs="Times New Roman"/>
                <w:sz w:val="15"/>
                <w:szCs w:val="15"/>
              </w:rPr>
              <w:t>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373" w:type="dxa"/>
            <w:tcBorders>
              <w:top w:val="nil"/>
              <w:left w:val="nil"/>
              <w:bottom w:val="nil"/>
              <w:right w:val="nil"/>
            </w:tcBorders>
          </w:tcPr>
          <w:p>
            <w:pPr>
              <w:rPr>
                <w:rFonts w:ascii="Times New Roman" w:hAnsi="Times New Roman" w:eastAsia="宋体" w:cs="Times New Roman"/>
                <w:sz w:val="15"/>
                <w:szCs w:val="15"/>
              </w:rPr>
            </w:pPr>
            <w:r>
              <w:rPr>
                <w:rFonts w:ascii="Times New Roman" w:hAnsi="Times New Roman" w:eastAsia="宋体" w:cs="Times New Roman"/>
                <w:sz w:val="15"/>
                <w:szCs w:val="15"/>
              </w:rPr>
              <w:t>WebView</w:t>
            </w:r>
            <w:r>
              <w:rPr>
                <w:rFonts w:hint="eastAsia" w:ascii="Times New Roman" w:hAnsi="Times New Roman" w:eastAsia="宋体" w:cs="Times New Roman"/>
                <w:sz w:val="15"/>
                <w:szCs w:val="15"/>
              </w:rPr>
              <w:t>忽略</w:t>
            </w:r>
            <w:r>
              <w:rPr>
                <w:rFonts w:ascii="Times New Roman" w:hAnsi="Times New Roman" w:eastAsia="宋体" w:cs="Times New Roman"/>
                <w:sz w:val="15"/>
                <w:szCs w:val="15"/>
              </w:rPr>
              <w:t>SSL</w:t>
            </w:r>
            <w:r>
              <w:rPr>
                <w:rFonts w:hint="eastAsia" w:ascii="Times New Roman" w:hAnsi="Times New Roman" w:eastAsia="宋体" w:cs="Times New Roman"/>
                <w:sz w:val="15"/>
                <w:szCs w:val="15"/>
              </w:rPr>
              <w:t>证书错误检测，可能导致中间人攻击的威胁，可能导致隐私泄露</w:t>
            </w:r>
          </w:p>
        </w:tc>
        <w:tc>
          <w:tcPr>
            <w:tcW w:w="993" w:type="dxa"/>
            <w:tcBorders>
              <w:top w:val="nil"/>
              <w:left w:val="nil"/>
              <w:bottom w:val="nil"/>
              <w:right w:val="nil"/>
            </w:tcBorders>
          </w:tcPr>
          <w:p>
            <w:pPr>
              <w:rPr>
                <w:rFonts w:ascii="Times New Roman" w:hAnsi="Times New Roman" w:eastAsia="宋体" w:cs="Times New Roman"/>
                <w:sz w:val="15"/>
                <w:szCs w:val="15"/>
              </w:rPr>
            </w:pPr>
            <w:r>
              <w:rPr>
                <w:rFonts w:ascii="Times New Roman" w:hAnsi="Times New Roman" w:eastAsia="宋体" w:cs="Times New Roman"/>
                <w:sz w:val="15"/>
                <w:szCs w:val="15"/>
              </w:rPr>
              <w:t>472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373" w:type="dxa"/>
            <w:tcBorders>
              <w:top w:val="nil"/>
              <w:left w:val="nil"/>
              <w:bottom w:val="nil"/>
              <w:right w:val="nil"/>
            </w:tcBorders>
          </w:tcPr>
          <w:p>
            <w:pPr>
              <w:rPr>
                <w:rFonts w:ascii="Times New Roman" w:hAnsi="Times New Roman" w:eastAsia="宋体" w:cs="Times New Roman"/>
                <w:sz w:val="15"/>
                <w:szCs w:val="15"/>
              </w:rPr>
            </w:pPr>
            <w:r>
              <w:rPr>
                <w:rFonts w:hint="eastAsia" w:ascii="Times New Roman" w:hAnsi="Times New Roman" w:eastAsia="宋体" w:cs="Times New Roman"/>
                <w:sz w:val="15"/>
                <w:szCs w:val="15"/>
              </w:rPr>
              <w:t>应用程序加解密时密钥使用硬编码，攻击者通过反编译拿到密钥即可解密</w:t>
            </w:r>
            <w:r>
              <w:rPr>
                <w:rFonts w:ascii="Times New Roman" w:hAnsi="Times New Roman" w:eastAsia="宋体" w:cs="Times New Roman"/>
                <w:sz w:val="15"/>
                <w:szCs w:val="15"/>
              </w:rPr>
              <w:t>APP</w:t>
            </w:r>
            <w:r>
              <w:rPr>
                <w:rFonts w:hint="eastAsia" w:ascii="Times New Roman" w:hAnsi="Times New Roman" w:eastAsia="宋体" w:cs="Times New Roman"/>
                <w:sz w:val="15"/>
                <w:szCs w:val="15"/>
              </w:rPr>
              <w:t>通信数据</w:t>
            </w:r>
          </w:p>
        </w:tc>
        <w:tc>
          <w:tcPr>
            <w:tcW w:w="993" w:type="dxa"/>
            <w:tcBorders>
              <w:top w:val="nil"/>
              <w:left w:val="nil"/>
              <w:bottom w:val="nil"/>
              <w:right w:val="nil"/>
            </w:tcBorders>
          </w:tcPr>
          <w:p>
            <w:pPr>
              <w:rPr>
                <w:rFonts w:ascii="Times New Roman" w:hAnsi="Times New Roman" w:eastAsia="宋体" w:cs="Times New Roman"/>
                <w:sz w:val="15"/>
                <w:szCs w:val="15"/>
              </w:rPr>
            </w:pPr>
            <w:r>
              <w:rPr>
                <w:rFonts w:ascii="Times New Roman" w:hAnsi="Times New Roman" w:eastAsia="宋体" w:cs="Times New Roman"/>
                <w:sz w:val="15"/>
                <w:szCs w:val="15"/>
              </w:rPr>
              <w:t>1595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373" w:type="dxa"/>
            <w:tcBorders>
              <w:top w:val="nil"/>
              <w:left w:val="nil"/>
              <w:bottom w:val="nil"/>
              <w:right w:val="nil"/>
            </w:tcBorders>
          </w:tcPr>
          <w:p>
            <w:pPr>
              <w:rPr>
                <w:rFonts w:ascii="Times New Roman" w:hAnsi="Times New Roman" w:eastAsia="宋体" w:cs="Times New Roman"/>
                <w:sz w:val="15"/>
                <w:szCs w:val="15"/>
              </w:rPr>
            </w:pPr>
            <w:r>
              <w:rPr>
                <w:rFonts w:hint="eastAsia" w:ascii="Times New Roman" w:hAnsi="Times New Roman" w:eastAsia="宋体" w:cs="Times New Roman"/>
                <w:sz w:val="15"/>
                <w:szCs w:val="15"/>
              </w:rPr>
              <w:t>检测到应用存在代码动态加载的行为，应用可能隐藏有未检查到的恶意功能</w:t>
            </w:r>
          </w:p>
        </w:tc>
        <w:tc>
          <w:tcPr>
            <w:tcW w:w="993" w:type="dxa"/>
            <w:tcBorders>
              <w:top w:val="nil"/>
              <w:left w:val="nil"/>
              <w:bottom w:val="nil"/>
              <w:right w:val="nil"/>
            </w:tcBorders>
          </w:tcPr>
          <w:p>
            <w:pPr>
              <w:rPr>
                <w:rFonts w:ascii="Times New Roman" w:hAnsi="Times New Roman" w:eastAsia="宋体" w:cs="Times New Roman"/>
                <w:sz w:val="15"/>
                <w:szCs w:val="15"/>
              </w:rPr>
            </w:pPr>
            <w:r>
              <w:rPr>
                <w:rFonts w:ascii="Times New Roman" w:hAnsi="Times New Roman" w:eastAsia="宋体" w:cs="Times New Roman"/>
                <w:sz w:val="15"/>
                <w:szCs w:val="15"/>
              </w:rPr>
              <w:t>3366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373" w:type="dxa"/>
            <w:tcBorders>
              <w:top w:val="nil"/>
              <w:left w:val="nil"/>
              <w:bottom w:val="nil"/>
              <w:right w:val="nil"/>
            </w:tcBorders>
          </w:tcPr>
          <w:p>
            <w:pPr>
              <w:rPr>
                <w:rFonts w:ascii="Times New Roman" w:hAnsi="Times New Roman" w:eastAsia="宋体" w:cs="Times New Roman"/>
                <w:sz w:val="15"/>
                <w:szCs w:val="15"/>
              </w:rPr>
            </w:pPr>
            <w:r>
              <w:rPr>
                <w:rFonts w:ascii="Times New Roman" w:hAnsi="Times New Roman" w:eastAsia="宋体" w:cs="Times New Roman"/>
                <w:sz w:val="15"/>
                <w:szCs w:val="15"/>
              </w:rPr>
              <w:t>AndroidManifest.xml</w:t>
            </w:r>
            <w:r>
              <w:rPr>
                <w:rFonts w:hint="eastAsia" w:ascii="Times New Roman" w:hAnsi="Times New Roman" w:eastAsia="宋体" w:cs="Times New Roman"/>
                <w:sz w:val="15"/>
                <w:szCs w:val="15"/>
              </w:rPr>
              <w:t>文件中</w:t>
            </w:r>
            <w:r>
              <w:rPr>
                <w:rFonts w:ascii="Times New Roman" w:hAnsi="Times New Roman" w:eastAsia="宋体" w:cs="Times New Roman"/>
                <w:sz w:val="15"/>
                <w:szCs w:val="15"/>
              </w:rPr>
              <w:t>allowBackup</w:t>
            </w:r>
            <w:r>
              <w:rPr>
                <w:rFonts w:hint="eastAsia" w:ascii="Times New Roman" w:hAnsi="Times New Roman" w:eastAsia="宋体" w:cs="Times New Roman"/>
                <w:sz w:val="15"/>
                <w:szCs w:val="15"/>
              </w:rPr>
              <w:t>属性值被设置为</w:t>
            </w:r>
            <w:r>
              <w:rPr>
                <w:rFonts w:ascii="Times New Roman" w:hAnsi="Times New Roman" w:eastAsia="宋体" w:cs="Times New Roman"/>
                <w:sz w:val="15"/>
                <w:szCs w:val="15"/>
              </w:rPr>
              <w:t>true</w:t>
            </w:r>
          </w:p>
        </w:tc>
        <w:tc>
          <w:tcPr>
            <w:tcW w:w="993" w:type="dxa"/>
            <w:tcBorders>
              <w:top w:val="nil"/>
              <w:left w:val="nil"/>
              <w:bottom w:val="nil"/>
              <w:right w:val="nil"/>
            </w:tcBorders>
          </w:tcPr>
          <w:p>
            <w:pPr>
              <w:rPr>
                <w:rFonts w:ascii="Times New Roman" w:hAnsi="Times New Roman" w:eastAsia="宋体" w:cs="Times New Roman"/>
                <w:sz w:val="15"/>
                <w:szCs w:val="15"/>
              </w:rPr>
            </w:pPr>
            <w:r>
              <w:rPr>
                <w:rFonts w:ascii="Times New Roman" w:hAnsi="Times New Roman" w:eastAsia="宋体" w:cs="Times New Roman"/>
                <w:sz w:val="15"/>
                <w:szCs w:val="15"/>
              </w:rPr>
              <w:t>6686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373" w:type="dxa"/>
            <w:tcBorders>
              <w:top w:val="nil"/>
              <w:left w:val="nil"/>
              <w:bottom w:val="nil"/>
              <w:right w:val="nil"/>
            </w:tcBorders>
          </w:tcPr>
          <w:p>
            <w:pPr>
              <w:rPr>
                <w:rFonts w:ascii="Times New Roman" w:hAnsi="Times New Roman" w:eastAsia="宋体" w:cs="Times New Roman"/>
                <w:sz w:val="15"/>
                <w:szCs w:val="15"/>
              </w:rPr>
            </w:pPr>
            <w:r>
              <w:rPr>
                <w:rFonts w:ascii="Times New Roman" w:hAnsi="Times New Roman" w:eastAsia="宋体" w:cs="Times New Roman"/>
                <w:sz w:val="15"/>
                <w:szCs w:val="15"/>
              </w:rPr>
              <w:t>AndroidManifest.xml</w:t>
            </w:r>
            <w:r>
              <w:rPr>
                <w:rFonts w:hint="eastAsia" w:ascii="Times New Roman" w:hAnsi="Times New Roman" w:eastAsia="宋体" w:cs="Times New Roman"/>
                <w:sz w:val="15"/>
                <w:szCs w:val="15"/>
              </w:rPr>
              <w:t>文件中</w:t>
            </w:r>
            <w:r>
              <w:rPr>
                <w:rFonts w:ascii="Times New Roman" w:hAnsi="Times New Roman" w:eastAsia="宋体" w:cs="Times New Roman"/>
                <w:sz w:val="15"/>
                <w:szCs w:val="15"/>
              </w:rPr>
              <w:t>debuggable</w:t>
            </w:r>
            <w:r>
              <w:rPr>
                <w:rFonts w:hint="eastAsia" w:ascii="Times New Roman" w:hAnsi="Times New Roman" w:eastAsia="宋体" w:cs="Times New Roman"/>
                <w:sz w:val="15"/>
                <w:szCs w:val="15"/>
              </w:rPr>
              <w:t>属性值被设置为</w:t>
            </w:r>
            <w:r>
              <w:rPr>
                <w:rFonts w:ascii="Times New Roman" w:hAnsi="Times New Roman" w:eastAsia="宋体" w:cs="Times New Roman"/>
                <w:sz w:val="15"/>
                <w:szCs w:val="15"/>
              </w:rPr>
              <w:t>true</w:t>
            </w:r>
          </w:p>
        </w:tc>
        <w:tc>
          <w:tcPr>
            <w:tcW w:w="993" w:type="dxa"/>
            <w:tcBorders>
              <w:top w:val="nil"/>
              <w:left w:val="nil"/>
              <w:bottom w:val="nil"/>
              <w:right w:val="nil"/>
            </w:tcBorders>
          </w:tcPr>
          <w:p>
            <w:pPr>
              <w:rPr>
                <w:rFonts w:ascii="Times New Roman" w:hAnsi="Times New Roman" w:eastAsia="宋体" w:cs="Times New Roman"/>
                <w:sz w:val="15"/>
                <w:szCs w:val="15"/>
              </w:rPr>
            </w:pPr>
            <w:r>
              <w:rPr>
                <w:rFonts w:ascii="Times New Roman" w:hAnsi="Times New Roman" w:eastAsia="宋体" w:cs="Times New Roman"/>
                <w:sz w:val="15"/>
                <w:szCs w:val="15"/>
              </w:rPr>
              <w:t>3643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373" w:type="dxa"/>
            <w:tcBorders>
              <w:top w:val="nil"/>
              <w:left w:val="nil"/>
              <w:bottom w:val="nil"/>
              <w:right w:val="nil"/>
            </w:tcBorders>
          </w:tcPr>
          <w:p>
            <w:pPr>
              <w:rPr>
                <w:rFonts w:ascii="Times New Roman" w:hAnsi="Times New Roman" w:eastAsia="宋体" w:cs="Times New Roman"/>
                <w:sz w:val="15"/>
                <w:szCs w:val="15"/>
              </w:rPr>
            </w:pPr>
            <w:r>
              <w:rPr>
                <w:rFonts w:hint="eastAsia" w:ascii="Times New Roman" w:hAnsi="Times New Roman" w:eastAsia="宋体" w:cs="Times New Roman"/>
                <w:sz w:val="15"/>
                <w:szCs w:val="15"/>
              </w:rPr>
              <w:t>检测到存在</w:t>
            </w:r>
            <w:r>
              <w:rPr>
                <w:rFonts w:ascii="Times New Roman" w:hAnsi="Times New Roman" w:eastAsia="宋体" w:cs="Times New Roman"/>
                <w:sz w:val="15"/>
                <w:szCs w:val="15"/>
              </w:rPr>
              <w:t>SYSTEM_ALERT_WINDOW(</w:t>
            </w:r>
            <w:r>
              <w:rPr>
                <w:rFonts w:hint="eastAsia" w:ascii="Times New Roman" w:hAnsi="Times New Roman" w:eastAsia="宋体" w:cs="Times New Roman"/>
                <w:sz w:val="15"/>
                <w:szCs w:val="15"/>
              </w:rPr>
              <w:t>系统弹窗</w:t>
            </w:r>
            <w:r>
              <w:rPr>
                <w:rFonts w:ascii="Times New Roman" w:hAnsi="Times New Roman" w:eastAsia="宋体" w:cs="Times New Roman"/>
                <w:sz w:val="15"/>
                <w:szCs w:val="15"/>
              </w:rPr>
              <w:t>)</w:t>
            </w:r>
            <w:r>
              <w:rPr>
                <w:rFonts w:hint="eastAsia" w:ascii="Times New Roman" w:hAnsi="Times New Roman" w:eastAsia="宋体" w:cs="Times New Roman"/>
                <w:sz w:val="15"/>
                <w:szCs w:val="15"/>
              </w:rPr>
              <w:t>权限，该应用可能在应用外弹窗</w:t>
            </w:r>
          </w:p>
        </w:tc>
        <w:tc>
          <w:tcPr>
            <w:tcW w:w="993" w:type="dxa"/>
            <w:tcBorders>
              <w:top w:val="nil"/>
              <w:left w:val="nil"/>
              <w:bottom w:val="nil"/>
              <w:right w:val="nil"/>
            </w:tcBorders>
          </w:tcPr>
          <w:p>
            <w:pPr>
              <w:rPr>
                <w:rFonts w:ascii="Times New Roman" w:hAnsi="Times New Roman" w:eastAsia="宋体" w:cs="Times New Roman"/>
                <w:sz w:val="15"/>
                <w:szCs w:val="15"/>
              </w:rPr>
            </w:pPr>
            <w:r>
              <w:rPr>
                <w:rFonts w:ascii="Times New Roman" w:hAnsi="Times New Roman" w:eastAsia="宋体" w:cs="Times New Roman"/>
                <w:sz w:val="15"/>
                <w:szCs w:val="15"/>
              </w:rPr>
              <w:t>839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373" w:type="dxa"/>
            <w:tcBorders>
              <w:top w:val="nil"/>
              <w:left w:val="nil"/>
              <w:bottom w:val="nil"/>
              <w:right w:val="nil"/>
            </w:tcBorders>
          </w:tcPr>
          <w:p>
            <w:pPr>
              <w:rPr>
                <w:rFonts w:ascii="Times New Roman" w:hAnsi="Times New Roman" w:eastAsia="宋体" w:cs="Times New Roman"/>
                <w:sz w:val="15"/>
                <w:szCs w:val="15"/>
              </w:rPr>
            </w:pPr>
            <w:r>
              <w:rPr>
                <w:rFonts w:hint="eastAsia" w:ascii="Times New Roman" w:hAnsi="Times New Roman" w:eastAsia="宋体" w:cs="Times New Roman"/>
                <w:sz w:val="15"/>
                <w:szCs w:val="15"/>
              </w:rPr>
              <w:t>应用可能尝试使用</w:t>
            </w:r>
            <w:r>
              <w:rPr>
                <w:rFonts w:ascii="Times New Roman" w:hAnsi="Times New Roman" w:eastAsia="宋体" w:cs="Times New Roman"/>
                <w:sz w:val="15"/>
                <w:szCs w:val="15"/>
              </w:rPr>
              <w:t>toast</w:t>
            </w:r>
            <w:r>
              <w:rPr>
                <w:rFonts w:hint="eastAsia" w:ascii="Times New Roman" w:hAnsi="Times New Roman" w:eastAsia="宋体" w:cs="Times New Roman"/>
                <w:sz w:val="15"/>
                <w:szCs w:val="15"/>
              </w:rPr>
              <w:t>实现全局弹窗，此项全局弹窗并不需要权限声明</w:t>
            </w:r>
          </w:p>
        </w:tc>
        <w:tc>
          <w:tcPr>
            <w:tcW w:w="993" w:type="dxa"/>
            <w:tcBorders>
              <w:top w:val="nil"/>
              <w:left w:val="nil"/>
              <w:bottom w:val="nil"/>
              <w:right w:val="nil"/>
            </w:tcBorders>
          </w:tcPr>
          <w:p>
            <w:pPr>
              <w:rPr>
                <w:rFonts w:ascii="Times New Roman" w:hAnsi="Times New Roman" w:eastAsia="宋体" w:cs="Times New Roman"/>
                <w:sz w:val="15"/>
                <w:szCs w:val="15"/>
              </w:rPr>
            </w:pPr>
            <w:r>
              <w:rPr>
                <w:rFonts w:ascii="Times New Roman" w:hAnsi="Times New Roman" w:eastAsia="宋体" w:cs="Times New Roman"/>
                <w:sz w:val="15"/>
                <w:szCs w:val="15"/>
              </w:rPr>
              <w:t>127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373" w:type="dxa"/>
            <w:tcBorders>
              <w:top w:val="nil"/>
              <w:left w:val="nil"/>
              <w:bottom w:val="nil"/>
              <w:right w:val="nil"/>
            </w:tcBorders>
          </w:tcPr>
          <w:p>
            <w:pPr>
              <w:rPr>
                <w:rFonts w:ascii="Times New Roman" w:hAnsi="Times New Roman" w:eastAsia="宋体" w:cs="Times New Roman"/>
                <w:sz w:val="15"/>
                <w:szCs w:val="15"/>
              </w:rPr>
            </w:pPr>
            <w:r>
              <w:rPr>
                <w:rFonts w:ascii="Times New Roman" w:hAnsi="Times New Roman" w:eastAsia="宋体" w:cs="Times New Roman"/>
                <w:sz w:val="15"/>
                <w:szCs w:val="15"/>
              </w:rPr>
              <w:t>WebView</w:t>
            </w:r>
            <w:r>
              <w:rPr>
                <w:rFonts w:hint="eastAsia" w:ascii="Times New Roman" w:hAnsi="Times New Roman" w:eastAsia="宋体" w:cs="Times New Roman"/>
                <w:sz w:val="15"/>
                <w:szCs w:val="15"/>
              </w:rPr>
              <w:t>并没有调用</w:t>
            </w:r>
            <w:r>
              <w:rPr>
                <w:rFonts w:ascii="Times New Roman" w:hAnsi="Times New Roman" w:eastAsia="宋体" w:cs="Times New Roman"/>
                <w:sz w:val="15"/>
                <w:szCs w:val="15"/>
              </w:rPr>
              <w:t>setSavePassword(false)</w:t>
            </w:r>
            <w:r>
              <w:rPr>
                <w:rFonts w:hint="eastAsia" w:ascii="Times New Roman" w:hAnsi="Times New Roman" w:eastAsia="宋体" w:cs="Times New Roman"/>
                <w:sz w:val="15"/>
                <w:szCs w:val="15"/>
              </w:rPr>
              <w:t>，存在</w:t>
            </w:r>
            <w:r>
              <w:rPr>
                <w:rFonts w:ascii="Times New Roman" w:hAnsi="Times New Roman" w:eastAsia="宋体" w:cs="Times New Roman"/>
                <w:sz w:val="15"/>
                <w:szCs w:val="15"/>
              </w:rPr>
              <w:t>WebView</w:t>
            </w:r>
            <w:r>
              <w:rPr>
                <w:rFonts w:hint="eastAsia" w:ascii="Times New Roman" w:hAnsi="Times New Roman" w:eastAsia="宋体" w:cs="Times New Roman"/>
                <w:sz w:val="15"/>
                <w:szCs w:val="15"/>
              </w:rPr>
              <w:t>明文存储密码漏洞</w:t>
            </w:r>
          </w:p>
        </w:tc>
        <w:tc>
          <w:tcPr>
            <w:tcW w:w="993" w:type="dxa"/>
            <w:tcBorders>
              <w:top w:val="nil"/>
              <w:left w:val="nil"/>
              <w:bottom w:val="nil"/>
              <w:right w:val="nil"/>
            </w:tcBorders>
          </w:tcPr>
          <w:p>
            <w:pPr>
              <w:rPr>
                <w:rFonts w:ascii="Times New Roman" w:hAnsi="Times New Roman" w:eastAsia="宋体" w:cs="Times New Roman"/>
                <w:sz w:val="15"/>
                <w:szCs w:val="15"/>
              </w:rPr>
            </w:pPr>
            <w:r>
              <w:rPr>
                <w:rFonts w:ascii="Times New Roman" w:hAnsi="Times New Roman" w:eastAsia="宋体" w:cs="Times New Roman"/>
                <w:sz w:val="15"/>
                <w:szCs w:val="15"/>
              </w:rPr>
              <w:t>3372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373" w:type="dxa"/>
            <w:tcBorders>
              <w:top w:val="nil"/>
              <w:left w:val="nil"/>
              <w:bottom w:val="nil"/>
              <w:right w:val="nil"/>
            </w:tcBorders>
          </w:tcPr>
          <w:p>
            <w:pPr>
              <w:rPr>
                <w:rFonts w:ascii="Times New Roman" w:hAnsi="Times New Roman" w:eastAsia="宋体" w:cs="Times New Roman"/>
                <w:sz w:val="15"/>
                <w:szCs w:val="15"/>
              </w:rPr>
            </w:pPr>
            <w:r>
              <w:rPr>
                <w:rFonts w:hint="eastAsia" w:ascii="Times New Roman" w:hAnsi="Times New Roman" w:eastAsia="宋体" w:cs="Times New Roman"/>
                <w:sz w:val="15"/>
                <w:szCs w:val="15"/>
              </w:rPr>
              <w:t>应用使用</w:t>
            </w:r>
            <w:r>
              <w:rPr>
                <w:rFonts w:ascii="Times New Roman" w:hAnsi="Times New Roman" w:eastAsia="宋体" w:cs="Times New Roman"/>
                <w:sz w:val="15"/>
                <w:szCs w:val="15"/>
              </w:rPr>
              <w:t>WebView</w:t>
            </w:r>
            <w:r>
              <w:rPr>
                <w:rFonts w:hint="eastAsia" w:ascii="Times New Roman" w:hAnsi="Times New Roman" w:eastAsia="宋体" w:cs="Times New Roman"/>
                <w:sz w:val="15"/>
                <w:szCs w:val="15"/>
              </w:rPr>
              <w:t>，同时支持</w:t>
            </w:r>
            <w:r>
              <w:rPr>
                <w:rFonts w:ascii="Times New Roman" w:hAnsi="Times New Roman" w:eastAsia="宋体" w:cs="Times New Roman"/>
                <w:sz w:val="15"/>
                <w:szCs w:val="15"/>
              </w:rPr>
              <w:t>File</w:t>
            </w:r>
            <w:r>
              <w:rPr>
                <w:rFonts w:hint="eastAsia" w:ascii="Times New Roman" w:hAnsi="Times New Roman" w:eastAsia="宋体" w:cs="Times New Roman"/>
                <w:sz w:val="15"/>
                <w:szCs w:val="15"/>
              </w:rPr>
              <w:t>协议，在特定情况下可能利用</w:t>
            </w:r>
            <w:r>
              <w:rPr>
                <w:rFonts w:ascii="Times New Roman" w:hAnsi="Times New Roman" w:eastAsia="宋体" w:cs="Times New Roman"/>
                <w:sz w:val="15"/>
                <w:szCs w:val="15"/>
              </w:rPr>
              <w:t>File</w:t>
            </w:r>
            <w:r>
              <w:rPr>
                <w:rFonts w:hint="eastAsia" w:ascii="Times New Roman" w:hAnsi="Times New Roman" w:eastAsia="宋体" w:cs="Times New Roman"/>
                <w:sz w:val="15"/>
                <w:szCs w:val="15"/>
              </w:rPr>
              <w:t>协议获得应用的敏感数据</w:t>
            </w:r>
          </w:p>
        </w:tc>
        <w:tc>
          <w:tcPr>
            <w:tcW w:w="993" w:type="dxa"/>
            <w:tcBorders>
              <w:top w:val="nil"/>
              <w:left w:val="nil"/>
              <w:bottom w:val="nil"/>
              <w:right w:val="nil"/>
            </w:tcBorders>
          </w:tcPr>
          <w:p>
            <w:pPr>
              <w:rPr>
                <w:rFonts w:ascii="Times New Roman" w:hAnsi="Times New Roman" w:eastAsia="宋体" w:cs="Times New Roman"/>
                <w:sz w:val="15"/>
                <w:szCs w:val="15"/>
              </w:rPr>
            </w:pPr>
            <w:r>
              <w:rPr>
                <w:rFonts w:ascii="Times New Roman" w:hAnsi="Times New Roman" w:eastAsia="宋体" w:cs="Times New Roman"/>
                <w:sz w:val="15"/>
                <w:szCs w:val="15"/>
              </w:rPr>
              <w:t>1515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373" w:type="dxa"/>
            <w:tcBorders>
              <w:top w:val="nil"/>
              <w:left w:val="nil"/>
              <w:bottom w:val="single" w:color="auto" w:sz="12" w:space="0"/>
              <w:right w:val="nil"/>
            </w:tcBorders>
          </w:tcPr>
          <w:p>
            <w:pPr>
              <w:rPr>
                <w:rFonts w:ascii="Times New Roman" w:hAnsi="Times New Roman" w:eastAsia="宋体" w:cs="Times New Roman"/>
                <w:sz w:val="15"/>
                <w:szCs w:val="15"/>
              </w:rPr>
            </w:pPr>
            <w:r>
              <w:rPr>
                <w:rFonts w:hint="eastAsia" w:ascii="Times New Roman" w:hAnsi="Times New Roman" w:eastAsia="宋体" w:cs="Times New Roman"/>
                <w:sz w:val="15"/>
                <w:szCs w:val="15"/>
              </w:rPr>
              <w:t>文件读写使用全局模式，可能造成隐私数据泄露</w:t>
            </w:r>
          </w:p>
        </w:tc>
        <w:tc>
          <w:tcPr>
            <w:tcW w:w="993" w:type="dxa"/>
            <w:tcBorders>
              <w:top w:val="nil"/>
              <w:left w:val="nil"/>
              <w:bottom w:val="single" w:color="auto" w:sz="12" w:space="0"/>
              <w:right w:val="nil"/>
            </w:tcBorders>
          </w:tcPr>
          <w:p>
            <w:pPr>
              <w:rPr>
                <w:rFonts w:ascii="Times New Roman" w:hAnsi="Times New Roman" w:eastAsia="宋体" w:cs="Times New Roman"/>
                <w:sz w:val="15"/>
                <w:szCs w:val="15"/>
              </w:rPr>
            </w:pPr>
            <w:r>
              <w:rPr>
                <w:rFonts w:ascii="Times New Roman" w:hAnsi="Times New Roman" w:eastAsia="宋体" w:cs="Times New Roman"/>
                <w:sz w:val="15"/>
                <w:szCs w:val="15"/>
              </w:rPr>
              <w:t>542</w:t>
            </w:r>
          </w:p>
        </w:tc>
      </w:tr>
    </w:tbl>
    <w:p>
      <w:pPr>
        <w:jc w:val="left"/>
        <w:rPr>
          <w:rFonts w:ascii="Times New Roman" w:hAnsi="Times New Roman" w:eastAsia="宋体" w:cs="Times New Roman"/>
          <w:sz w:val="18"/>
          <w:szCs w:val="18"/>
        </w:rPr>
        <w:sectPr>
          <w:type w:val="continuous"/>
          <w:pgSz w:w="11906" w:h="16838"/>
          <w:pgMar w:top="1440" w:right="1800" w:bottom="1440" w:left="1800" w:header="851" w:footer="992" w:gutter="0"/>
          <w:cols w:space="425" w:num="1"/>
          <w:docGrid w:type="lines" w:linePitch="312" w:charSpace="0"/>
        </w:sectPr>
      </w:pPr>
    </w:p>
    <w:p>
      <w:pPr>
        <w:widowControl/>
        <w:spacing w:before="192" w:after="192"/>
        <w:jc w:val="left"/>
        <w:rPr>
          <w:rFonts w:ascii="Times New Roman" w:hAnsi="Times New Roman" w:eastAsia="黑体" w:cs="Times New Roman"/>
          <w:szCs w:val="21"/>
        </w:rPr>
      </w:pPr>
      <w:r>
        <w:rPr>
          <w:rFonts w:hint="eastAsia" w:ascii="黑体" w:hAnsi="黑体" w:eastAsia="黑体" w:cs="Times New Roman"/>
          <w:szCs w:val="21"/>
        </w:rPr>
        <w:t>3.4</w:t>
      </w:r>
      <w:r>
        <w:rPr>
          <w:rFonts w:ascii="Times New Roman" w:hAnsi="Times New Roman" w:eastAsia="黑体" w:cs="Times New Roman"/>
          <w:szCs w:val="21"/>
        </w:rPr>
        <w:t xml:space="preserve"> 隐私泄露</w:t>
      </w:r>
      <w:r>
        <w:rPr>
          <w:rFonts w:hint="eastAsia" w:ascii="Times New Roman" w:hAnsi="Times New Roman" w:eastAsia="黑体" w:cs="Times New Roman"/>
          <w:szCs w:val="21"/>
        </w:rPr>
        <w:t>检测模块</w:t>
      </w:r>
    </w:p>
    <w:p>
      <w:pPr>
        <w:widowControl/>
        <w:spacing w:before="192"/>
        <w:ind w:firstLine="420"/>
        <w:jc w:val="left"/>
        <w:rPr>
          <w:rFonts w:ascii="Times New Roman" w:hAnsi="Times New Roman" w:eastAsia="宋体" w:cs="Times New Roman"/>
          <w:sz w:val="18"/>
          <w:szCs w:val="18"/>
        </w:rPr>
      </w:pPr>
      <w:r>
        <w:rPr>
          <w:rFonts w:ascii="Times New Roman" w:hAnsi="Times New Roman" w:eastAsia="宋体" w:cs="Times New Roman"/>
          <w:sz w:val="18"/>
          <w:szCs w:val="18"/>
        </w:rPr>
        <w:t>在</w:t>
      </w:r>
      <w:r>
        <w:rPr>
          <w:rFonts w:hint="eastAsia" w:ascii="Times New Roman" w:hAnsi="Times New Roman" w:eastAsia="宋体" w:cs="Times New Roman"/>
          <w:sz w:val="18"/>
          <w:szCs w:val="18"/>
        </w:rPr>
        <w:t>智能设备大量普及</w:t>
      </w:r>
      <w:r>
        <w:rPr>
          <w:rFonts w:ascii="Times New Roman" w:hAnsi="Times New Roman" w:eastAsia="宋体" w:cs="Times New Roman"/>
          <w:sz w:val="18"/>
          <w:szCs w:val="18"/>
        </w:rPr>
        <w:t>的当下，手机支付</w:t>
      </w:r>
      <w:r>
        <w:rPr>
          <w:rFonts w:hint="eastAsia" w:ascii="Times New Roman" w:hAnsi="Times New Roman" w:eastAsia="宋体" w:cs="Times New Roman"/>
          <w:sz w:val="18"/>
          <w:szCs w:val="18"/>
        </w:rPr>
        <w:t>、</w:t>
      </w:r>
      <w:r>
        <w:rPr>
          <w:rFonts w:ascii="Times New Roman" w:hAnsi="Times New Roman" w:eastAsia="宋体" w:cs="Times New Roman"/>
          <w:sz w:val="18"/>
          <w:szCs w:val="18"/>
        </w:rPr>
        <w:t>手机社交都与移动设备紧密相关，可以说手机比电脑中存放着更多用户的隐私信息，这些信息一旦被应用恶意获取，</w:t>
      </w:r>
      <w:r>
        <w:rPr>
          <w:rFonts w:hint="eastAsia" w:ascii="Times New Roman" w:hAnsi="Times New Roman" w:eastAsia="宋体" w:cs="Times New Roman"/>
          <w:sz w:val="18"/>
          <w:szCs w:val="18"/>
        </w:rPr>
        <w:t>就</w:t>
      </w:r>
      <w:r>
        <w:rPr>
          <w:rFonts w:ascii="Times New Roman" w:hAnsi="Times New Roman" w:eastAsia="宋体" w:cs="Times New Roman"/>
          <w:sz w:val="18"/>
          <w:szCs w:val="18"/>
        </w:rPr>
        <w:t>可能</w:t>
      </w:r>
      <w:r>
        <w:rPr>
          <w:rFonts w:hint="eastAsia" w:ascii="Times New Roman" w:hAnsi="Times New Roman" w:eastAsia="宋体" w:cs="Times New Roman"/>
          <w:sz w:val="18"/>
          <w:szCs w:val="18"/>
        </w:rPr>
        <w:t>给</w:t>
      </w:r>
      <w:r>
        <w:rPr>
          <w:rFonts w:ascii="Times New Roman" w:hAnsi="Times New Roman" w:eastAsia="宋体" w:cs="Times New Roman"/>
          <w:sz w:val="18"/>
          <w:szCs w:val="18"/>
        </w:rPr>
        <w:t>用户带来无法挽回的损失</w:t>
      </w:r>
      <w:r>
        <w:rPr>
          <w:rFonts w:hint="eastAsia" w:ascii="Times New Roman" w:hAnsi="Times New Roman" w:eastAsia="宋体" w:cs="Times New Roman"/>
          <w:sz w:val="18"/>
          <w:szCs w:val="18"/>
        </w:rPr>
        <w:t>。因此用户隐私安全性与Android应用的安全性是紧密相关的，隐私泄露检测模块便从隐私泄露的角度入手，进行Android应用安全性的评估</w:t>
      </w:r>
    </w:p>
    <w:p>
      <w:pPr>
        <w:ind w:firstLine="420"/>
        <w:rPr>
          <w:rFonts w:ascii="Times New Roman" w:hAnsi="Times New Roman" w:eastAsia="宋体" w:cs="Times New Roman"/>
          <w:sz w:val="18"/>
          <w:szCs w:val="18"/>
        </w:rPr>
      </w:pPr>
      <w:r>
        <w:rPr>
          <w:rFonts w:hint="eastAsia" w:ascii="Times New Roman" w:hAnsi="Times New Roman" w:eastAsia="宋体" w:cs="Times New Roman"/>
          <w:sz w:val="18"/>
          <w:szCs w:val="18"/>
        </w:rPr>
        <w:t>在下面的3.4.1小节中，首先</w:t>
      </w:r>
      <w:r>
        <w:rPr>
          <w:rFonts w:ascii="Times New Roman" w:hAnsi="Times New Roman" w:eastAsia="宋体" w:cs="Times New Roman"/>
          <w:sz w:val="18"/>
          <w:szCs w:val="18"/>
        </w:rPr>
        <w:t>对Android系统中涉及到用户隐私的API</w:t>
      </w:r>
      <w:r>
        <w:rPr>
          <w:rFonts w:hint="eastAsia" w:ascii="Times New Roman" w:hAnsi="Times New Roman" w:eastAsia="宋体" w:cs="Times New Roman"/>
          <w:sz w:val="18"/>
          <w:szCs w:val="18"/>
        </w:rPr>
        <w:t>（</w:t>
      </w:r>
      <w:r>
        <w:rPr>
          <w:rFonts w:ascii="Times New Roman" w:hAnsi="Times New Roman" w:eastAsia="宋体" w:cs="Times New Roman"/>
          <w:sz w:val="18"/>
          <w:szCs w:val="18"/>
        </w:rPr>
        <w:t>即污点分析算法中的Sources点</w:t>
      </w:r>
      <w:r>
        <w:rPr>
          <w:rFonts w:hint="eastAsia" w:ascii="Times New Roman" w:hAnsi="Times New Roman" w:eastAsia="宋体" w:cs="Times New Roman"/>
          <w:sz w:val="18"/>
          <w:szCs w:val="18"/>
        </w:rPr>
        <w:t>，以下简称Sources点）</w:t>
      </w:r>
      <w:r>
        <w:rPr>
          <w:rFonts w:ascii="Times New Roman" w:hAnsi="Times New Roman" w:eastAsia="宋体" w:cs="Times New Roman"/>
          <w:sz w:val="18"/>
          <w:szCs w:val="18"/>
        </w:rPr>
        <w:t>，以及可能发送出这些隐私数据的API</w:t>
      </w:r>
      <w:r>
        <w:rPr>
          <w:rFonts w:hint="eastAsia" w:ascii="Times New Roman" w:hAnsi="Times New Roman" w:eastAsia="宋体" w:cs="Times New Roman"/>
          <w:sz w:val="18"/>
          <w:szCs w:val="18"/>
        </w:rPr>
        <w:t>（</w:t>
      </w:r>
      <w:r>
        <w:rPr>
          <w:rFonts w:ascii="Times New Roman" w:hAnsi="Times New Roman" w:eastAsia="宋体" w:cs="Times New Roman"/>
          <w:sz w:val="18"/>
          <w:szCs w:val="18"/>
        </w:rPr>
        <w:t>即污点分析算法中的Sinks点</w:t>
      </w:r>
      <w:r>
        <w:rPr>
          <w:rFonts w:hint="eastAsia" w:ascii="Times New Roman" w:hAnsi="Times New Roman" w:eastAsia="宋体" w:cs="Times New Roman"/>
          <w:sz w:val="18"/>
          <w:szCs w:val="18"/>
        </w:rPr>
        <w:t>，以下简称Sinks点）</w:t>
      </w:r>
      <w:r>
        <w:rPr>
          <w:rFonts w:ascii="Times New Roman" w:hAnsi="Times New Roman" w:eastAsia="宋体" w:cs="Times New Roman"/>
          <w:sz w:val="18"/>
          <w:szCs w:val="18"/>
        </w:rPr>
        <w:t>进行详细的分析和归类</w:t>
      </w:r>
      <w:r>
        <w:rPr>
          <w:rFonts w:hint="eastAsia" w:ascii="Times New Roman" w:hAnsi="Times New Roman" w:eastAsia="宋体" w:cs="Times New Roman"/>
          <w:sz w:val="18"/>
          <w:szCs w:val="18"/>
        </w:rPr>
        <w:t>。在3.4.2小节中，介绍基于</w:t>
      </w:r>
      <w:r>
        <w:rPr>
          <w:rFonts w:ascii="Times New Roman" w:hAnsi="Times New Roman" w:eastAsia="宋体" w:cs="Times New Roman"/>
          <w:sz w:val="18"/>
          <w:szCs w:val="18"/>
        </w:rPr>
        <w:t>过程间数据流分析技术[8]</w:t>
      </w:r>
      <w:r>
        <w:rPr>
          <w:rFonts w:hint="eastAsia" w:ascii="Times New Roman" w:hAnsi="Times New Roman" w:eastAsia="宋体" w:cs="Times New Roman"/>
          <w:sz w:val="18"/>
          <w:szCs w:val="18"/>
        </w:rPr>
        <w:t>，</w:t>
      </w:r>
      <w:r>
        <w:rPr>
          <w:rFonts w:ascii="Times New Roman" w:hAnsi="Times New Roman" w:eastAsia="宋体" w:cs="Times New Roman"/>
          <w:sz w:val="18"/>
          <w:szCs w:val="18"/>
        </w:rPr>
        <w:t>寻找从Sources点到Sinks点的传播路径</w:t>
      </w:r>
      <w:r>
        <w:rPr>
          <w:rFonts w:hint="eastAsia" w:ascii="Times New Roman" w:hAnsi="Times New Roman" w:eastAsia="宋体" w:cs="Times New Roman"/>
          <w:sz w:val="18"/>
          <w:szCs w:val="18"/>
        </w:rPr>
        <w:t>的污点分析算法。在最后的3.4.3小节中，则展示本模块在批量测试中，对应用隐私泄露问题的检测效果。</w:t>
      </w:r>
    </w:p>
    <w:p>
      <w:pPr>
        <w:widowControl/>
        <w:spacing w:before="192" w:after="192"/>
        <w:jc w:val="left"/>
        <w:rPr>
          <w:rFonts w:ascii="Times New Roman" w:hAnsi="Times New Roman" w:eastAsia="黑体" w:cs="Times New Roman"/>
          <w:sz w:val="18"/>
          <w:szCs w:val="18"/>
        </w:rPr>
      </w:pPr>
      <w:r>
        <w:rPr>
          <w:rFonts w:hint="eastAsia" w:ascii="黑体" w:hAnsi="黑体" w:eastAsia="黑体" w:cs="Times New Roman"/>
          <w:sz w:val="18"/>
          <w:szCs w:val="18"/>
        </w:rPr>
        <w:t>3.4</w:t>
      </w:r>
      <w:r>
        <w:rPr>
          <w:rFonts w:ascii="黑体" w:hAnsi="黑体" w:eastAsia="黑体" w:cs="Times New Roman"/>
          <w:sz w:val="18"/>
          <w:szCs w:val="18"/>
        </w:rPr>
        <w:t>.1</w:t>
      </w:r>
      <w:r>
        <w:rPr>
          <w:rFonts w:ascii="Times New Roman" w:hAnsi="Times New Roman" w:eastAsia="黑体" w:cs="Times New Roman"/>
          <w:sz w:val="18"/>
          <w:szCs w:val="18"/>
        </w:rPr>
        <w:t xml:space="preserve"> 对</w:t>
      </w:r>
      <w:r>
        <w:rPr>
          <w:rFonts w:hint="eastAsia" w:ascii="Times New Roman" w:hAnsi="Times New Roman" w:eastAsia="黑体" w:cs="Times New Roman"/>
          <w:sz w:val="18"/>
          <w:szCs w:val="18"/>
        </w:rPr>
        <w:t>Sources点及Sinks点</w:t>
      </w:r>
      <w:r>
        <w:rPr>
          <w:rFonts w:ascii="Times New Roman" w:hAnsi="Times New Roman" w:eastAsia="黑体" w:cs="Times New Roman"/>
          <w:sz w:val="18"/>
          <w:szCs w:val="18"/>
        </w:rPr>
        <w:t>的分析归类</w:t>
      </w:r>
    </w:p>
    <w:p>
      <w:pPr>
        <w:widowControl/>
        <w:spacing w:before="192" w:after="192"/>
        <w:ind w:firstLine="420"/>
        <w:jc w:val="left"/>
        <w:rPr>
          <w:rFonts w:ascii="Times New Roman" w:hAnsi="Times New Roman" w:eastAsia="宋体" w:cs="Times New Roman"/>
          <w:sz w:val="18"/>
          <w:szCs w:val="18"/>
        </w:rPr>
      </w:pPr>
      <w:r>
        <w:rPr>
          <w:rFonts w:ascii="Times New Roman" w:hAnsi="Times New Roman" w:eastAsia="宋体" w:cs="Times New Roman"/>
          <w:sz w:val="18"/>
          <w:szCs w:val="18"/>
        </w:rPr>
        <w:t>Android系统中含有</w:t>
      </w:r>
      <w:r>
        <w:rPr>
          <w:rFonts w:hint="eastAsia" w:ascii="Times New Roman" w:hAnsi="Times New Roman" w:eastAsia="宋体" w:cs="Times New Roman"/>
          <w:sz w:val="18"/>
          <w:szCs w:val="18"/>
        </w:rPr>
        <w:t>很</w:t>
      </w:r>
      <w:r>
        <w:rPr>
          <w:rFonts w:ascii="Times New Roman" w:hAnsi="Times New Roman" w:eastAsia="宋体" w:cs="Times New Roman"/>
          <w:sz w:val="18"/>
          <w:szCs w:val="18"/>
        </w:rPr>
        <w:t>多涉及到获取用户隐私的API，</w:t>
      </w:r>
      <w:r>
        <w:rPr>
          <w:rFonts w:hint="eastAsia" w:ascii="Times New Roman" w:hAnsi="Times New Roman" w:eastAsia="宋体" w:cs="Times New Roman"/>
          <w:sz w:val="18"/>
          <w:szCs w:val="18"/>
        </w:rPr>
        <w:t>例</w:t>
      </w:r>
      <w:r>
        <w:rPr>
          <w:rFonts w:ascii="Times New Roman" w:hAnsi="Times New Roman" w:eastAsia="宋体" w:cs="Times New Roman"/>
          <w:sz w:val="18"/>
          <w:szCs w:val="18"/>
        </w:rPr>
        <w:t>如能返回用户设别MEID的getDeviceId()</w:t>
      </w:r>
      <w:r>
        <w:rPr>
          <w:rFonts w:hint="eastAsia" w:ascii="Times New Roman" w:hAnsi="Times New Roman" w:eastAsia="宋体" w:cs="Times New Roman"/>
          <w:sz w:val="18"/>
          <w:szCs w:val="18"/>
        </w:rPr>
        <w:t>、获取</w:t>
      </w:r>
      <w:r>
        <w:rPr>
          <w:rFonts w:ascii="Times New Roman" w:hAnsi="Times New Roman" w:eastAsia="宋体" w:cs="Times New Roman"/>
          <w:sz w:val="18"/>
          <w:szCs w:val="18"/>
        </w:rPr>
        <w:t>用户精确位置的getLastKnownLocation()</w:t>
      </w:r>
      <w:r>
        <w:rPr>
          <w:rFonts w:hint="eastAsia" w:ascii="Times New Roman" w:hAnsi="Times New Roman" w:eastAsia="宋体" w:cs="Times New Roman"/>
          <w:sz w:val="18"/>
          <w:szCs w:val="18"/>
        </w:rPr>
        <w:t>、</w:t>
      </w:r>
      <w:r>
        <w:rPr>
          <w:rFonts w:ascii="Times New Roman" w:hAnsi="Times New Roman" w:eastAsia="宋体" w:cs="Times New Roman"/>
          <w:sz w:val="18"/>
          <w:szCs w:val="18"/>
        </w:rPr>
        <w:t>获</w:t>
      </w:r>
      <w:r>
        <w:rPr>
          <w:rFonts w:hint="eastAsia" w:ascii="Times New Roman" w:hAnsi="Times New Roman" w:eastAsia="宋体" w:cs="Times New Roman"/>
          <w:sz w:val="18"/>
          <w:szCs w:val="18"/>
        </w:rPr>
        <w:t>取</w:t>
      </w:r>
      <w:r>
        <w:rPr>
          <w:rFonts w:ascii="Times New Roman" w:hAnsi="Times New Roman" w:eastAsia="宋体" w:cs="Times New Roman"/>
          <w:sz w:val="18"/>
          <w:szCs w:val="18"/>
        </w:rPr>
        <w:t>浏览器书签信息的的getAllBookmarks()</w:t>
      </w:r>
      <w:r>
        <w:rPr>
          <w:rFonts w:hint="eastAsia" w:ascii="Times New Roman" w:hAnsi="Times New Roman" w:eastAsia="宋体" w:cs="Times New Roman"/>
          <w:sz w:val="18"/>
          <w:szCs w:val="18"/>
        </w:rPr>
        <w:t>、</w:t>
      </w:r>
      <w:r>
        <w:rPr>
          <w:rFonts w:ascii="Times New Roman" w:hAnsi="Times New Roman" w:eastAsia="宋体" w:cs="Times New Roman"/>
          <w:sz w:val="18"/>
          <w:szCs w:val="18"/>
        </w:rPr>
        <w:t>获</w:t>
      </w:r>
      <w:r>
        <w:rPr>
          <w:rFonts w:hint="eastAsia" w:ascii="Times New Roman" w:hAnsi="Times New Roman" w:eastAsia="宋体" w:cs="Times New Roman"/>
          <w:sz w:val="18"/>
          <w:szCs w:val="18"/>
        </w:rPr>
        <w:t>取</w:t>
      </w:r>
      <w:r>
        <w:rPr>
          <w:rFonts w:ascii="Times New Roman" w:hAnsi="Times New Roman" w:eastAsia="宋体" w:cs="Times New Roman"/>
          <w:sz w:val="18"/>
          <w:szCs w:val="18"/>
        </w:rPr>
        <w:t>浏览器历史记录的信息getAllVisitedUrls()等，通过归类整理</w:t>
      </w:r>
      <w:r>
        <w:rPr>
          <w:rFonts w:hint="eastAsia" w:ascii="Times New Roman" w:hAnsi="Times New Roman" w:eastAsia="宋体" w:cs="Times New Roman"/>
          <w:sz w:val="18"/>
          <w:szCs w:val="18"/>
        </w:rPr>
        <w:t>本文</w:t>
      </w:r>
      <w:r>
        <w:rPr>
          <w:rFonts w:ascii="Times New Roman" w:hAnsi="Times New Roman" w:eastAsia="宋体" w:cs="Times New Roman"/>
          <w:sz w:val="18"/>
          <w:szCs w:val="18"/>
        </w:rPr>
        <w:t>将其大致分为以下6类</w:t>
      </w:r>
      <w:r>
        <w:rPr>
          <w:rFonts w:hint="eastAsia" w:ascii="Times New Roman" w:hAnsi="Times New Roman" w:eastAsia="宋体" w:cs="Times New Roman"/>
          <w:sz w:val="18"/>
          <w:szCs w:val="18"/>
        </w:rPr>
        <w:t>，如表4所示</w:t>
      </w:r>
    </w:p>
    <w:p>
      <w:pPr>
        <w:widowControl/>
        <w:spacing w:before="120"/>
        <w:jc w:val="center"/>
        <w:rPr>
          <w:rFonts w:ascii="Times New Roman" w:hAnsi="Times New Roman" w:eastAsia="宋体" w:cs="Times New Roman"/>
          <w:sz w:val="15"/>
          <w:szCs w:val="18"/>
        </w:rPr>
      </w:pPr>
      <w:r>
        <w:rPr>
          <w:rFonts w:ascii="Times New Roman" w:hAnsi="Times New Roman" w:eastAsia="宋体" w:cs="Times New Roman"/>
          <w:sz w:val="15"/>
          <w:szCs w:val="18"/>
        </w:rPr>
        <w:t>表</w:t>
      </w:r>
      <w:r>
        <w:rPr>
          <w:rFonts w:hint="eastAsia" w:ascii="Times New Roman" w:hAnsi="Times New Roman" w:eastAsia="宋体" w:cs="Times New Roman"/>
          <w:sz w:val="15"/>
          <w:szCs w:val="18"/>
        </w:rPr>
        <w:t>4</w:t>
      </w:r>
      <w:r>
        <w:rPr>
          <w:rFonts w:ascii="Times New Roman" w:hAnsi="Times New Roman" w:eastAsia="宋体" w:cs="Times New Roman"/>
          <w:sz w:val="15"/>
          <w:szCs w:val="18"/>
        </w:rPr>
        <w:t xml:space="preserve"> 对Android中涉及用户隐私API的分类</w:t>
      </w:r>
    </w:p>
    <w:tbl>
      <w:tblPr>
        <w:tblStyle w:val="9"/>
        <w:tblW w:w="382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9"/>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69" w:type="dxa"/>
            <w:tcBorders>
              <w:top w:val="single" w:color="auto" w:sz="12" w:space="0"/>
              <w:left w:val="nil"/>
              <w:bottom w:val="single" w:color="auto" w:sz="4" w:space="0"/>
              <w:right w:val="nil"/>
            </w:tcBorders>
          </w:tcPr>
          <w:p>
            <w:pPr>
              <w:rPr>
                <w:rFonts w:ascii="Times New Roman" w:hAnsi="Times New Roman" w:eastAsia="宋体" w:cs="Times New Roman"/>
                <w:sz w:val="15"/>
                <w:szCs w:val="15"/>
              </w:rPr>
            </w:pPr>
            <w:r>
              <w:rPr>
                <w:rFonts w:ascii="Times New Roman" w:hAnsi="Times New Roman" w:eastAsia="宋体" w:cs="Times New Roman"/>
                <w:sz w:val="15"/>
                <w:szCs w:val="15"/>
              </w:rPr>
              <w:t>隐私类别</w:t>
            </w:r>
          </w:p>
        </w:tc>
        <w:tc>
          <w:tcPr>
            <w:tcW w:w="1559" w:type="dxa"/>
            <w:tcBorders>
              <w:top w:val="single" w:color="auto" w:sz="12" w:space="0"/>
              <w:left w:val="nil"/>
              <w:bottom w:val="single" w:color="auto" w:sz="4" w:space="0"/>
              <w:right w:val="nil"/>
            </w:tcBorders>
          </w:tcPr>
          <w:p>
            <w:pPr>
              <w:snapToGrid w:val="0"/>
              <w:spacing w:line="312" w:lineRule="auto"/>
              <w:rPr>
                <w:rFonts w:ascii="Times New Roman" w:hAnsi="Times New Roman" w:eastAsia="宋体" w:cs="Times New Roman"/>
                <w:sz w:val="15"/>
                <w:szCs w:val="15"/>
              </w:rPr>
            </w:pPr>
            <w:r>
              <w:rPr>
                <w:rFonts w:ascii="Times New Roman" w:hAnsi="Times New Roman" w:eastAsia="宋体" w:cs="Times New Roman"/>
                <w:sz w:val="15"/>
                <w:szCs w:val="15"/>
              </w:rPr>
              <w:t>Android系统中相关API条目数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 w:hRule="atLeast"/>
          <w:jc w:val="center"/>
        </w:trPr>
        <w:tc>
          <w:tcPr>
            <w:tcW w:w="2269" w:type="dxa"/>
            <w:tcBorders>
              <w:top w:val="single" w:color="auto" w:sz="4" w:space="0"/>
              <w:left w:val="nil"/>
              <w:bottom w:val="nil"/>
              <w:right w:val="nil"/>
            </w:tcBorders>
          </w:tcPr>
          <w:p>
            <w:pPr>
              <w:rPr>
                <w:rFonts w:ascii="Times New Roman" w:hAnsi="Times New Roman" w:eastAsia="宋体" w:cs="Times New Roman"/>
                <w:sz w:val="15"/>
                <w:szCs w:val="15"/>
              </w:rPr>
            </w:pPr>
            <w:r>
              <w:rPr>
                <w:rFonts w:ascii="Times New Roman" w:hAnsi="Times New Roman" w:eastAsia="宋体" w:cs="Times New Roman"/>
                <w:sz w:val="15"/>
                <w:szCs w:val="15"/>
              </w:rPr>
              <w:t>用户位置信息</w:t>
            </w:r>
          </w:p>
        </w:tc>
        <w:tc>
          <w:tcPr>
            <w:tcW w:w="1559" w:type="dxa"/>
            <w:tcBorders>
              <w:top w:val="single" w:color="auto" w:sz="4" w:space="0"/>
              <w:left w:val="nil"/>
              <w:bottom w:val="nil"/>
              <w:right w:val="nil"/>
            </w:tcBorders>
          </w:tcPr>
          <w:p>
            <w:pPr>
              <w:jc w:val="center"/>
              <w:rPr>
                <w:rFonts w:ascii="Times New Roman" w:hAnsi="Times New Roman" w:eastAsia="宋体" w:cs="Times New Roman"/>
                <w:sz w:val="15"/>
                <w:szCs w:val="15"/>
              </w:rPr>
            </w:pPr>
            <w:r>
              <w:rPr>
                <w:rFonts w:ascii="Times New Roman" w:hAnsi="Times New Roman" w:eastAsia="宋体" w:cs="Times New Roman"/>
                <w:sz w:val="15"/>
                <w:szCs w:val="15"/>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69" w:type="dxa"/>
            <w:tcBorders>
              <w:top w:val="nil"/>
              <w:left w:val="nil"/>
              <w:bottom w:val="nil"/>
              <w:right w:val="nil"/>
            </w:tcBorders>
          </w:tcPr>
          <w:p>
            <w:pPr>
              <w:rPr>
                <w:rFonts w:ascii="Times New Roman" w:hAnsi="Times New Roman" w:eastAsia="宋体" w:cs="Times New Roman"/>
                <w:sz w:val="15"/>
                <w:szCs w:val="15"/>
              </w:rPr>
            </w:pPr>
            <w:r>
              <w:rPr>
                <w:rFonts w:ascii="Times New Roman" w:hAnsi="Times New Roman" w:eastAsia="宋体" w:cs="Times New Roman"/>
                <w:sz w:val="15"/>
                <w:szCs w:val="15"/>
              </w:rPr>
              <w:t>用户唯一标志信息</w:t>
            </w:r>
          </w:p>
        </w:tc>
        <w:tc>
          <w:tcPr>
            <w:tcW w:w="1559" w:type="dxa"/>
            <w:tcBorders>
              <w:top w:val="nil"/>
              <w:left w:val="nil"/>
              <w:bottom w:val="nil"/>
              <w:right w:val="nil"/>
            </w:tcBorders>
          </w:tcPr>
          <w:p>
            <w:pPr>
              <w:jc w:val="center"/>
              <w:rPr>
                <w:rFonts w:ascii="Times New Roman" w:hAnsi="Times New Roman" w:eastAsia="宋体" w:cs="Times New Roman"/>
                <w:sz w:val="15"/>
                <w:szCs w:val="15"/>
              </w:rPr>
            </w:pPr>
            <w:r>
              <w:rPr>
                <w:rFonts w:ascii="Times New Roman" w:hAnsi="Times New Roman" w:eastAsia="宋体" w:cs="Times New Roman"/>
                <w:sz w:val="15"/>
                <w:szCs w:val="15"/>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69" w:type="dxa"/>
            <w:tcBorders>
              <w:top w:val="nil"/>
              <w:left w:val="nil"/>
              <w:bottom w:val="nil"/>
              <w:right w:val="nil"/>
            </w:tcBorders>
          </w:tcPr>
          <w:p>
            <w:pPr>
              <w:rPr>
                <w:rFonts w:ascii="Times New Roman" w:hAnsi="Times New Roman" w:eastAsia="宋体" w:cs="Times New Roman"/>
                <w:sz w:val="15"/>
                <w:szCs w:val="15"/>
              </w:rPr>
            </w:pPr>
            <w:r>
              <w:rPr>
                <w:rFonts w:ascii="Times New Roman" w:hAnsi="Times New Roman" w:eastAsia="宋体" w:cs="Times New Roman"/>
                <w:sz w:val="15"/>
                <w:szCs w:val="15"/>
              </w:rPr>
              <w:t>用户私人数据</w:t>
            </w:r>
          </w:p>
        </w:tc>
        <w:tc>
          <w:tcPr>
            <w:tcW w:w="1559" w:type="dxa"/>
            <w:tcBorders>
              <w:top w:val="nil"/>
              <w:left w:val="nil"/>
              <w:bottom w:val="nil"/>
              <w:right w:val="nil"/>
            </w:tcBorders>
          </w:tcPr>
          <w:p>
            <w:pPr>
              <w:jc w:val="center"/>
              <w:rPr>
                <w:rFonts w:ascii="Times New Roman" w:hAnsi="Times New Roman" w:eastAsia="宋体" w:cs="Times New Roman"/>
                <w:sz w:val="15"/>
                <w:szCs w:val="15"/>
              </w:rPr>
            </w:pPr>
            <w:r>
              <w:rPr>
                <w:rFonts w:ascii="Times New Roman" w:hAnsi="Times New Roman" w:eastAsia="宋体" w:cs="Times New Roman"/>
                <w:sz w:val="15"/>
                <w:szCs w:val="15"/>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69" w:type="dxa"/>
            <w:tcBorders>
              <w:top w:val="nil"/>
              <w:left w:val="nil"/>
              <w:bottom w:val="nil"/>
              <w:right w:val="nil"/>
            </w:tcBorders>
          </w:tcPr>
          <w:p>
            <w:pPr>
              <w:rPr>
                <w:rFonts w:ascii="Times New Roman" w:hAnsi="Times New Roman" w:eastAsia="宋体" w:cs="Times New Roman"/>
                <w:sz w:val="15"/>
                <w:szCs w:val="15"/>
              </w:rPr>
            </w:pPr>
            <w:r>
              <w:rPr>
                <w:rFonts w:ascii="Times New Roman" w:hAnsi="Times New Roman" w:eastAsia="宋体" w:cs="Times New Roman"/>
                <w:sz w:val="15"/>
                <w:szCs w:val="15"/>
              </w:rPr>
              <w:t>用户网络访问相关信息</w:t>
            </w:r>
          </w:p>
        </w:tc>
        <w:tc>
          <w:tcPr>
            <w:tcW w:w="1559" w:type="dxa"/>
            <w:tcBorders>
              <w:top w:val="nil"/>
              <w:left w:val="nil"/>
              <w:bottom w:val="nil"/>
              <w:right w:val="nil"/>
            </w:tcBorders>
          </w:tcPr>
          <w:p>
            <w:pPr>
              <w:jc w:val="center"/>
              <w:rPr>
                <w:rFonts w:ascii="Times New Roman" w:hAnsi="Times New Roman" w:eastAsia="宋体" w:cs="Times New Roman"/>
                <w:sz w:val="15"/>
                <w:szCs w:val="15"/>
              </w:rPr>
            </w:pPr>
            <w:r>
              <w:rPr>
                <w:rFonts w:ascii="Times New Roman" w:hAnsi="Times New Roman" w:eastAsia="宋体" w:cs="Times New Roman"/>
                <w:sz w:val="15"/>
                <w:szCs w:val="15"/>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69" w:type="dxa"/>
            <w:tcBorders>
              <w:top w:val="nil"/>
              <w:left w:val="nil"/>
              <w:bottom w:val="nil"/>
              <w:right w:val="nil"/>
            </w:tcBorders>
          </w:tcPr>
          <w:p>
            <w:pPr>
              <w:rPr>
                <w:rFonts w:ascii="Times New Roman" w:hAnsi="Times New Roman" w:eastAsia="宋体" w:cs="Times New Roman"/>
                <w:sz w:val="15"/>
                <w:szCs w:val="15"/>
              </w:rPr>
            </w:pPr>
            <w:r>
              <w:rPr>
                <w:rFonts w:ascii="Times New Roman" w:hAnsi="Times New Roman" w:eastAsia="宋体" w:cs="Times New Roman"/>
                <w:sz w:val="15"/>
                <w:szCs w:val="15"/>
              </w:rPr>
              <w:t>应用组件信息</w:t>
            </w:r>
          </w:p>
        </w:tc>
        <w:tc>
          <w:tcPr>
            <w:tcW w:w="1559" w:type="dxa"/>
            <w:tcBorders>
              <w:top w:val="nil"/>
              <w:left w:val="nil"/>
              <w:bottom w:val="nil"/>
              <w:right w:val="nil"/>
            </w:tcBorders>
          </w:tcPr>
          <w:p>
            <w:pPr>
              <w:jc w:val="center"/>
              <w:rPr>
                <w:rFonts w:ascii="Times New Roman" w:hAnsi="Times New Roman" w:eastAsia="宋体" w:cs="Times New Roman"/>
                <w:sz w:val="15"/>
                <w:szCs w:val="15"/>
              </w:rPr>
            </w:pPr>
            <w:r>
              <w:rPr>
                <w:rFonts w:ascii="Times New Roman" w:hAnsi="Times New Roman" w:eastAsia="宋体" w:cs="Times New Roman"/>
                <w:sz w:val="15"/>
                <w:szCs w:val="15"/>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69" w:type="dxa"/>
            <w:tcBorders>
              <w:top w:val="nil"/>
              <w:left w:val="nil"/>
              <w:bottom w:val="single" w:color="auto" w:sz="12" w:space="0"/>
              <w:right w:val="nil"/>
            </w:tcBorders>
          </w:tcPr>
          <w:p>
            <w:pPr>
              <w:rPr>
                <w:rFonts w:ascii="Times New Roman" w:hAnsi="Times New Roman" w:eastAsia="宋体" w:cs="Times New Roman"/>
                <w:sz w:val="15"/>
                <w:szCs w:val="15"/>
              </w:rPr>
            </w:pPr>
            <w:r>
              <w:rPr>
                <w:rFonts w:ascii="Times New Roman" w:hAnsi="Times New Roman" w:eastAsia="宋体" w:cs="Times New Roman"/>
                <w:sz w:val="15"/>
                <w:szCs w:val="15"/>
              </w:rPr>
              <w:t>程序运行间数据信息</w:t>
            </w:r>
          </w:p>
        </w:tc>
        <w:tc>
          <w:tcPr>
            <w:tcW w:w="1559" w:type="dxa"/>
            <w:tcBorders>
              <w:top w:val="nil"/>
              <w:left w:val="nil"/>
              <w:bottom w:val="single" w:color="auto" w:sz="12" w:space="0"/>
              <w:right w:val="nil"/>
            </w:tcBorders>
          </w:tcPr>
          <w:p>
            <w:pPr>
              <w:jc w:val="center"/>
              <w:rPr>
                <w:rFonts w:ascii="Times New Roman" w:hAnsi="Times New Roman" w:eastAsia="宋体" w:cs="Times New Roman"/>
                <w:sz w:val="15"/>
                <w:szCs w:val="15"/>
              </w:rPr>
            </w:pPr>
            <w:r>
              <w:rPr>
                <w:rFonts w:ascii="Times New Roman" w:hAnsi="Times New Roman" w:eastAsia="宋体" w:cs="Times New Roman"/>
                <w:sz w:val="15"/>
                <w:szCs w:val="15"/>
              </w:rPr>
              <w:t>98</w:t>
            </w:r>
          </w:p>
        </w:tc>
      </w:tr>
    </w:tbl>
    <w:p>
      <w:pPr>
        <w:widowControl/>
        <w:spacing w:before="192" w:after="192"/>
        <w:jc w:val="left"/>
        <w:rPr>
          <w:rFonts w:ascii="Times New Roman" w:hAnsi="Times New Roman" w:eastAsia="宋体" w:cs="Times New Roman"/>
          <w:sz w:val="18"/>
          <w:szCs w:val="18"/>
        </w:rPr>
      </w:pPr>
      <w:r>
        <w:rPr>
          <w:rFonts w:ascii="Times New Roman" w:hAnsi="Times New Roman" w:eastAsia="宋体" w:cs="Times New Roman"/>
          <w:sz w:val="15"/>
          <w:szCs w:val="15"/>
        </w:rPr>
        <w:t xml:space="preserve"> </w:t>
      </w:r>
      <w:r>
        <w:rPr>
          <w:rFonts w:ascii="Times New Roman" w:hAnsi="Times New Roman" w:eastAsia="宋体" w:cs="Times New Roman"/>
          <w:sz w:val="15"/>
          <w:szCs w:val="15"/>
        </w:rPr>
        <w:tab/>
      </w:r>
      <w:r>
        <w:rPr>
          <w:rFonts w:ascii="Times New Roman" w:hAnsi="Times New Roman" w:eastAsia="宋体" w:cs="Times New Roman"/>
          <w:sz w:val="18"/>
          <w:szCs w:val="18"/>
        </w:rPr>
        <w:t>在恶意应用获取到用户隐私数据之后，同样可以使用多种手段将数据发送到攻击者手中，</w:t>
      </w:r>
      <w:r>
        <w:rPr>
          <w:rFonts w:hint="eastAsia" w:ascii="Times New Roman" w:hAnsi="Times New Roman" w:eastAsia="宋体" w:cs="Times New Roman"/>
          <w:sz w:val="18"/>
          <w:szCs w:val="18"/>
        </w:rPr>
        <w:t>例</w:t>
      </w:r>
      <w:r>
        <w:rPr>
          <w:rFonts w:ascii="Times New Roman" w:hAnsi="Times New Roman" w:eastAsia="宋体" w:cs="Times New Roman"/>
          <w:sz w:val="18"/>
          <w:szCs w:val="18"/>
        </w:rPr>
        <w:t>如通过sendTextMessage()发送短信</w:t>
      </w:r>
      <w:r>
        <w:rPr>
          <w:rFonts w:hint="eastAsia" w:ascii="Times New Roman" w:hAnsi="Times New Roman" w:eastAsia="宋体" w:cs="Times New Roman"/>
          <w:sz w:val="18"/>
          <w:szCs w:val="18"/>
        </w:rPr>
        <w:t>、</w:t>
      </w:r>
      <w:r>
        <w:rPr>
          <w:rFonts w:ascii="Times New Roman" w:hAnsi="Times New Roman" w:eastAsia="宋体" w:cs="Times New Roman"/>
          <w:sz w:val="18"/>
          <w:szCs w:val="18"/>
        </w:rPr>
        <w:t>通过openConnection()的</w:t>
      </w:r>
      <w:r>
        <w:rPr>
          <w:rFonts w:hint="eastAsia" w:ascii="Times New Roman" w:hAnsi="Times New Roman" w:eastAsia="宋体" w:cs="Times New Roman"/>
          <w:sz w:val="18"/>
          <w:szCs w:val="18"/>
        </w:rPr>
        <w:t>HTTP</w:t>
      </w:r>
      <w:r>
        <w:rPr>
          <w:rFonts w:ascii="Times New Roman" w:hAnsi="Times New Roman" w:eastAsia="宋体" w:cs="Times New Roman"/>
          <w:sz w:val="18"/>
          <w:szCs w:val="18"/>
        </w:rPr>
        <w:t>请求发送数据</w:t>
      </w:r>
      <w:r>
        <w:rPr>
          <w:rFonts w:hint="eastAsia" w:ascii="Times New Roman" w:hAnsi="Times New Roman" w:eastAsia="宋体" w:cs="Times New Roman"/>
          <w:sz w:val="18"/>
          <w:szCs w:val="18"/>
        </w:rPr>
        <w:t>、</w:t>
      </w:r>
      <w:r>
        <w:rPr>
          <w:rFonts w:ascii="Times New Roman" w:hAnsi="Times New Roman" w:eastAsia="宋体" w:cs="Times New Roman"/>
          <w:sz w:val="18"/>
          <w:szCs w:val="18"/>
        </w:rPr>
        <w:t>通过Log.d()以日志形式记录数据</w:t>
      </w:r>
      <w:r>
        <w:rPr>
          <w:rFonts w:hint="eastAsia" w:ascii="Times New Roman" w:hAnsi="Times New Roman" w:eastAsia="宋体" w:cs="Times New Roman"/>
          <w:sz w:val="18"/>
          <w:szCs w:val="18"/>
        </w:rPr>
        <w:t>、</w:t>
      </w:r>
      <w:r>
        <w:rPr>
          <w:rFonts w:ascii="Times New Roman" w:hAnsi="Times New Roman" w:eastAsia="宋体" w:cs="Times New Roman"/>
          <w:sz w:val="18"/>
          <w:szCs w:val="18"/>
        </w:rPr>
        <w:t>通过FileOutputStream.write()将数据写入到本地文件等，在进行归类后我们将其大致分为以下5类</w:t>
      </w:r>
    </w:p>
    <w:p>
      <w:pPr>
        <w:widowControl/>
        <w:spacing w:before="120"/>
        <w:jc w:val="center"/>
        <w:rPr>
          <w:rFonts w:ascii="Times New Roman" w:hAnsi="Times New Roman" w:eastAsia="宋体" w:cs="Times New Roman"/>
          <w:sz w:val="15"/>
          <w:szCs w:val="18"/>
        </w:rPr>
      </w:pPr>
      <w:r>
        <w:rPr>
          <w:rFonts w:ascii="Times New Roman" w:hAnsi="Times New Roman" w:eastAsia="宋体" w:cs="Times New Roman"/>
          <w:sz w:val="15"/>
          <w:szCs w:val="18"/>
        </w:rPr>
        <w:t>表</w:t>
      </w:r>
      <w:r>
        <w:rPr>
          <w:rFonts w:hint="eastAsia" w:ascii="Times New Roman" w:hAnsi="Times New Roman" w:eastAsia="宋体" w:cs="Times New Roman"/>
          <w:sz w:val="15"/>
          <w:szCs w:val="18"/>
        </w:rPr>
        <w:t>5</w:t>
      </w:r>
      <w:r>
        <w:rPr>
          <w:rFonts w:ascii="Times New Roman" w:hAnsi="Times New Roman" w:eastAsia="宋体" w:cs="Times New Roman"/>
          <w:sz w:val="15"/>
          <w:szCs w:val="18"/>
        </w:rPr>
        <w:t xml:space="preserve"> 对Android中数据发送相关API的分类</w:t>
      </w:r>
    </w:p>
    <w:tbl>
      <w:tblPr>
        <w:tblStyle w:val="9"/>
        <w:tblW w:w="382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27" w:type="dxa"/>
            <w:tcBorders>
              <w:top w:val="single" w:color="auto" w:sz="12" w:space="0"/>
              <w:left w:val="nil"/>
              <w:bottom w:val="single" w:color="auto" w:sz="4" w:space="0"/>
              <w:right w:val="nil"/>
            </w:tcBorders>
          </w:tcPr>
          <w:p>
            <w:pPr>
              <w:rPr>
                <w:rFonts w:ascii="Times New Roman" w:hAnsi="Times New Roman" w:eastAsia="宋体" w:cs="Times New Roman"/>
                <w:sz w:val="15"/>
                <w:szCs w:val="15"/>
              </w:rPr>
            </w:pPr>
            <w:r>
              <w:rPr>
                <w:rFonts w:ascii="Times New Roman" w:hAnsi="Times New Roman" w:eastAsia="宋体" w:cs="Times New Roman"/>
                <w:sz w:val="15"/>
                <w:szCs w:val="15"/>
              </w:rPr>
              <w:t>数据发送方式类别</w:t>
            </w:r>
          </w:p>
        </w:tc>
        <w:tc>
          <w:tcPr>
            <w:tcW w:w="1701" w:type="dxa"/>
            <w:tcBorders>
              <w:top w:val="single" w:color="auto" w:sz="12" w:space="0"/>
              <w:left w:val="nil"/>
              <w:bottom w:val="single" w:color="auto" w:sz="4" w:space="0"/>
              <w:right w:val="nil"/>
            </w:tcBorders>
          </w:tcPr>
          <w:p>
            <w:pPr>
              <w:snapToGrid w:val="0"/>
              <w:spacing w:line="312" w:lineRule="auto"/>
              <w:rPr>
                <w:rFonts w:ascii="Times New Roman" w:hAnsi="Times New Roman" w:eastAsia="宋体" w:cs="Times New Roman"/>
                <w:sz w:val="15"/>
                <w:szCs w:val="15"/>
              </w:rPr>
            </w:pPr>
            <w:r>
              <w:rPr>
                <w:rFonts w:ascii="Times New Roman" w:hAnsi="Times New Roman" w:eastAsia="宋体" w:cs="Times New Roman"/>
                <w:sz w:val="15"/>
                <w:szCs w:val="15"/>
              </w:rPr>
              <w:t>Android系统中相关API条目数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27" w:type="dxa"/>
            <w:tcBorders>
              <w:top w:val="single" w:color="auto" w:sz="4" w:space="0"/>
              <w:left w:val="nil"/>
              <w:bottom w:val="nil"/>
              <w:right w:val="nil"/>
            </w:tcBorders>
          </w:tcPr>
          <w:p>
            <w:pPr>
              <w:rPr>
                <w:rFonts w:ascii="Times New Roman" w:hAnsi="Times New Roman" w:eastAsia="宋体" w:cs="Times New Roman"/>
                <w:sz w:val="15"/>
                <w:szCs w:val="15"/>
              </w:rPr>
            </w:pPr>
            <w:r>
              <w:rPr>
                <w:rFonts w:ascii="Times New Roman" w:hAnsi="Times New Roman" w:eastAsia="宋体" w:cs="Times New Roman"/>
                <w:sz w:val="15"/>
                <w:szCs w:val="15"/>
              </w:rPr>
              <w:t>通过短信发送数据</w:t>
            </w:r>
          </w:p>
        </w:tc>
        <w:tc>
          <w:tcPr>
            <w:tcW w:w="1701" w:type="dxa"/>
            <w:tcBorders>
              <w:top w:val="single" w:color="auto" w:sz="4" w:space="0"/>
              <w:left w:val="nil"/>
              <w:bottom w:val="nil"/>
              <w:right w:val="nil"/>
            </w:tcBorders>
          </w:tcPr>
          <w:p>
            <w:pPr>
              <w:jc w:val="center"/>
              <w:rPr>
                <w:rFonts w:ascii="Times New Roman" w:hAnsi="Times New Roman" w:eastAsia="宋体" w:cs="Times New Roman"/>
                <w:sz w:val="15"/>
                <w:szCs w:val="15"/>
              </w:rPr>
            </w:pPr>
            <w:r>
              <w:rPr>
                <w:rFonts w:ascii="Times New Roman" w:hAnsi="Times New Roman" w:eastAsia="宋体" w:cs="Times New Roman"/>
                <w:sz w:val="15"/>
                <w:szCs w:val="15"/>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27" w:type="dxa"/>
            <w:tcBorders>
              <w:top w:val="nil"/>
              <w:left w:val="nil"/>
              <w:bottom w:val="nil"/>
              <w:right w:val="nil"/>
            </w:tcBorders>
          </w:tcPr>
          <w:p>
            <w:pPr>
              <w:rPr>
                <w:rFonts w:ascii="Times New Roman" w:hAnsi="Times New Roman" w:eastAsia="宋体" w:cs="Times New Roman"/>
                <w:sz w:val="15"/>
                <w:szCs w:val="15"/>
              </w:rPr>
            </w:pPr>
            <w:r>
              <w:rPr>
                <w:rFonts w:ascii="Times New Roman" w:hAnsi="Times New Roman" w:eastAsia="宋体" w:cs="Times New Roman"/>
                <w:sz w:val="15"/>
                <w:szCs w:val="15"/>
              </w:rPr>
              <w:t>通过网络请求发送数据</w:t>
            </w:r>
          </w:p>
        </w:tc>
        <w:tc>
          <w:tcPr>
            <w:tcW w:w="1701" w:type="dxa"/>
            <w:tcBorders>
              <w:top w:val="nil"/>
              <w:left w:val="nil"/>
              <w:bottom w:val="nil"/>
              <w:right w:val="nil"/>
            </w:tcBorders>
          </w:tcPr>
          <w:p>
            <w:pPr>
              <w:jc w:val="center"/>
              <w:rPr>
                <w:rFonts w:ascii="Times New Roman" w:hAnsi="Times New Roman" w:eastAsia="宋体" w:cs="Times New Roman"/>
                <w:sz w:val="15"/>
                <w:szCs w:val="15"/>
              </w:rPr>
            </w:pPr>
            <w:r>
              <w:rPr>
                <w:rFonts w:ascii="Times New Roman" w:hAnsi="Times New Roman" w:eastAsia="宋体" w:cs="Times New Roman"/>
                <w:sz w:val="15"/>
                <w:szCs w:val="15"/>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27" w:type="dxa"/>
            <w:tcBorders>
              <w:top w:val="nil"/>
              <w:left w:val="nil"/>
              <w:bottom w:val="nil"/>
              <w:right w:val="nil"/>
            </w:tcBorders>
          </w:tcPr>
          <w:p>
            <w:pPr>
              <w:rPr>
                <w:rFonts w:ascii="Times New Roman" w:hAnsi="Times New Roman" w:eastAsia="宋体" w:cs="Times New Roman"/>
                <w:sz w:val="15"/>
                <w:szCs w:val="15"/>
              </w:rPr>
            </w:pPr>
            <w:r>
              <w:rPr>
                <w:rFonts w:ascii="Times New Roman" w:hAnsi="Times New Roman" w:eastAsia="宋体" w:cs="Times New Roman"/>
                <w:sz w:val="15"/>
                <w:szCs w:val="15"/>
              </w:rPr>
              <w:t>通过日志记录数据</w:t>
            </w:r>
          </w:p>
        </w:tc>
        <w:tc>
          <w:tcPr>
            <w:tcW w:w="1701" w:type="dxa"/>
            <w:tcBorders>
              <w:top w:val="nil"/>
              <w:left w:val="nil"/>
              <w:bottom w:val="nil"/>
              <w:right w:val="nil"/>
            </w:tcBorders>
          </w:tcPr>
          <w:p>
            <w:pPr>
              <w:jc w:val="center"/>
              <w:rPr>
                <w:rFonts w:ascii="Times New Roman" w:hAnsi="Times New Roman" w:eastAsia="宋体" w:cs="Times New Roman"/>
                <w:sz w:val="15"/>
                <w:szCs w:val="15"/>
              </w:rPr>
            </w:pPr>
            <w:r>
              <w:rPr>
                <w:rFonts w:ascii="Times New Roman" w:hAnsi="Times New Roman" w:eastAsia="宋体" w:cs="Times New Roman"/>
                <w:sz w:val="15"/>
                <w:szCs w:val="15"/>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27" w:type="dxa"/>
            <w:tcBorders>
              <w:top w:val="nil"/>
              <w:left w:val="nil"/>
              <w:bottom w:val="nil"/>
              <w:right w:val="nil"/>
            </w:tcBorders>
          </w:tcPr>
          <w:p>
            <w:pPr>
              <w:rPr>
                <w:rFonts w:ascii="Times New Roman" w:hAnsi="Times New Roman" w:eastAsia="宋体" w:cs="Times New Roman"/>
                <w:sz w:val="15"/>
                <w:szCs w:val="15"/>
              </w:rPr>
            </w:pPr>
            <w:r>
              <w:rPr>
                <w:rFonts w:ascii="Times New Roman" w:hAnsi="Times New Roman" w:eastAsia="宋体" w:cs="Times New Roman"/>
                <w:sz w:val="15"/>
                <w:szCs w:val="15"/>
              </w:rPr>
              <w:t>通过本地文件记录数据</w:t>
            </w:r>
          </w:p>
        </w:tc>
        <w:tc>
          <w:tcPr>
            <w:tcW w:w="1701" w:type="dxa"/>
            <w:tcBorders>
              <w:top w:val="nil"/>
              <w:left w:val="nil"/>
              <w:bottom w:val="nil"/>
              <w:right w:val="nil"/>
            </w:tcBorders>
          </w:tcPr>
          <w:p>
            <w:pPr>
              <w:jc w:val="center"/>
              <w:rPr>
                <w:rFonts w:ascii="Times New Roman" w:hAnsi="Times New Roman" w:eastAsia="宋体" w:cs="Times New Roman"/>
                <w:sz w:val="15"/>
                <w:szCs w:val="15"/>
              </w:rPr>
            </w:pPr>
            <w:r>
              <w:rPr>
                <w:rFonts w:ascii="Times New Roman" w:hAnsi="Times New Roman" w:eastAsia="宋体" w:cs="Times New Roman"/>
                <w:sz w:val="15"/>
                <w:szCs w:val="15"/>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27" w:type="dxa"/>
            <w:tcBorders>
              <w:top w:val="nil"/>
              <w:left w:val="nil"/>
              <w:bottom w:val="single" w:color="auto" w:sz="12" w:space="0"/>
              <w:right w:val="nil"/>
            </w:tcBorders>
          </w:tcPr>
          <w:p>
            <w:pPr>
              <w:rPr>
                <w:rFonts w:ascii="Times New Roman" w:hAnsi="Times New Roman" w:eastAsia="宋体" w:cs="Times New Roman"/>
                <w:sz w:val="15"/>
                <w:szCs w:val="15"/>
              </w:rPr>
            </w:pPr>
            <w:r>
              <w:rPr>
                <w:rFonts w:ascii="Times New Roman" w:hAnsi="Times New Roman" w:eastAsia="宋体" w:cs="Times New Roman"/>
                <w:sz w:val="15"/>
                <w:szCs w:val="15"/>
              </w:rPr>
              <w:t>通过应用组件传递数据</w:t>
            </w:r>
          </w:p>
        </w:tc>
        <w:tc>
          <w:tcPr>
            <w:tcW w:w="1701" w:type="dxa"/>
            <w:tcBorders>
              <w:top w:val="nil"/>
              <w:left w:val="nil"/>
              <w:bottom w:val="single" w:color="auto" w:sz="12" w:space="0"/>
              <w:right w:val="nil"/>
            </w:tcBorders>
          </w:tcPr>
          <w:p>
            <w:pPr>
              <w:jc w:val="center"/>
              <w:rPr>
                <w:rFonts w:ascii="Times New Roman" w:hAnsi="Times New Roman" w:eastAsia="宋体" w:cs="Times New Roman"/>
                <w:sz w:val="15"/>
                <w:szCs w:val="15"/>
              </w:rPr>
            </w:pPr>
            <w:r>
              <w:rPr>
                <w:rFonts w:ascii="Times New Roman" w:hAnsi="Times New Roman" w:eastAsia="宋体" w:cs="Times New Roman"/>
                <w:sz w:val="15"/>
                <w:szCs w:val="15"/>
              </w:rPr>
              <w:t>108</w:t>
            </w:r>
          </w:p>
        </w:tc>
      </w:tr>
    </w:tbl>
    <w:p>
      <w:pPr>
        <w:widowControl/>
        <w:spacing w:before="192"/>
        <w:jc w:val="left"/>
        <w:rPr>
          <w:rFonts w:ascii="Times New Roman" w:hAnsi="Times New Roman" w:eastAsia="宋体" w:cs="Times New Roman"/>
          <w:sz w:val="18"/>
          <w:szCs w:val="18"/>
        </w:rPr>
      </w:pPr>
      <w:r>
        <w:rPr>
          <w:rFonts w:ascii="Times New Roman" w:hAnsi="Times New Roman" w:eastAsia="宋体" w:cs="Times New Roman"/>
          <w:sz w:val="18"/>
          <w:szCs w:val="18"/>
        </w:rPr>
        <w:t>基于对Sources点和Sinks点的归类整理，之后便可以使用</w:t>
      </w:r>
      <w:r>
        <w:rPr>
          <w:rFonts w:hint="eastAsia" w:ascii="Times New Roman" w:hAnsi="Times New Roman" w:eastAsia="宋体" w:cs="Times New Roman"/>
          <w:sz w:val="18"/>
          <w:szCs w:val="18"/>
        </w:rPr>
        <w:t>基于</w:t>
      </w:r>
      <w:r>
        <w:rPr>
          <w:rFonts w:ascii="Times New Roman" w:hAnsi="Times New Roman" w:eastAsia="宋体" w:cs="Times New Roman"/>
          <w:sz w:val="18"/>
          <w:szCs w:val="18"/>
        </w:rPr>
        <w:t>过程间数据流分析技术</w:t>
      </w:r>
      <w:r>
        <w:rPr>
          <w:rFonts w:hint="eastAsia" w:ascii="Times New Roman" w:hAnsi="Times New Roman" w:eastAsia="宋体" w:cs="Times New Roman"/>
          <w:sz w:val="18"/>
          <w:szCs w:val="18"/>
        </w:rPr>
        <w:t>的污点传播算法，</w:t>
      </w:r>
      <w:r>
        <w:rPr>
          <w:rFonts w:ascii="Times New Roman" w:hAnsi="Times New Roman" w:eastAsia="宋体" w:cs="Times New Roman"/>
          <w:sz w:val="18"/>
          <w:szCs w:val="18"/>
        </w:rPr>
        <w:t>寻找从Sources点到Sinks点的传播路径，</w:t>
      </w:r>
      <w:r>
        <w:rPr>
          <w:rFonts w:hint="eastAsia" w:ascii="Times New Roman" w:hAnsi="Times New Roman" w:eastAsia="宋体" w:cs="Times New Roman"/>
          <w:sz w:val="18"/>
          <w:szCs w:val="18"/>
        </w:rPr>
        <w:t>从而</w:t>
      </w:r>
      <w:r>
        <w:rPr>
          <w:rFonts w:ascii="Times New Roman" w:hAnsi="Times New Roman" w:eastAsia="宋体" w:cs="Times New Roman"/>
          <w:sz w:val="18"/>
          <w:szCs w:val="18"/>
        </w:rPr>
        <w:t>发现这些隐私泄露问题。</w:t>
      </w:r>
    </w:p>
    <w:p>
      <w:pPr>
        <w:widowControl/>
        <w:spacing w:before="120" w:after="120"/>
        <w:jc w:val="left"/>
        <w:rPr>
          <w:rFonts w:ascii="Times New Roman" w:hAnsi="Times New Roman" w:eastAsia="黑体" w:cs="Times New Roman"/>
          <w:sz w:val="18"/>
          <w:szCs w:val="18"/>
        </w:rPr>
      </w:pPr>
      <w:r>
        <w:rPr>
          <w:rFonts w:hint="eastAsia" w:ascii="Times New Roman" w:hAnsi="Times New Roman" w:eastAsia="黑体" w:cs="Times New Roman"/>
          <w:sz w:val="18"/>
          <w:szCs w:val="18"/>
        </w:rPr>
        <w:t>3.4</w:t>
      </w:r>
      <w:r>
        <w:rPr>
          <w:rFonts w:ascii="Times New Roman" w:hAnsi="Times New Roman" w:eastAsia="黑体" w:cs="Times New Roman"/>
          <w:sz w:val="18"/>
          <w:szCs w:val="18"/>
        </w:rPr>
        <w:t>.</w:t>
      </w:r>
      <w:r>
        <w:rPr>
          <w:rFonts w:hint="eastAsia" w:ascii="Times New Roman" w:hAnsi="Times New Roman" w:eastAsia="黑体" w:cs="Times New Roman"/>
          <w:sz w:val="18"/>
          <w:szCs w:val="18"/>
        </w:rPr>
        <w:t>2</w:t>
      </w:r>
      <w:r>
        <w:rPr>
          <w:rFonts w:ascii="Times New Roman" w:hAnsi="Times New Roman" w:eastAsia="黑体" w:cs="Times New Roman"/>
          <w:sz w:val="18"/>
          <w:szCs w:val="18"/>
        </w:rPr>
        <w:t xml:space="preserve"> </w:t>
      </w:r>
      <w:r>
        <w:rPr>
          <w:rFonts w:hint="eastAsia" w:ascii="Times New Roman" w:hAnsi="Times New Roman" w:eastAsia="黑体" w:cs="Times New Roman"/>
          <w:sz w:val="18"/>
          <w:szCs w:val="18"/>
        </w:rPr>
        <w:t>使用污点分析算法寻找传播路径</w:t>
      </w:r>
    </w:p>
    <w:p>
      <w:pPr>
        <w:ind w:firstLine="420"/>
        <w:jc w:val="left"/>
        <w:rPr>
          <w:rFonts w:ascii="Times New Roman" w:hAnsi="Times New Roman" w:eastAsia="宋体" w:cs="Times New Roman"/>
          <w:sz w:val="18"/>
          <w:szCs w:val="18"/>
        </w:rPr>
      </w:pPr>
      <w:r>
        <w:rPr>
          <w:rFonts w:ascii="Times New Roman" w:hAnsi="Times New Roman" w:eastAsia="宋体" w:cs="Times New Roman"/>
          <w:sz w:val="18"/>
          <w:szCs w:val="18"/>
        </w:rPr>
        <w:t>Android应用程序的运行方式</w:t>
      </w:r>
      <w:r>
        <w:rPr>
          <w:rFonts w:hint="eastAsia" w:ascii="Times New Roman" w:hAnsi="Times New Roman" w:eastAsia="宋体" w:cs="Times New Roman"/>
          <w:sz w:val="18"/>
          <w:szCs w:val="18"/>
        </w:rPr>
        <w:t>不</w:t>
      </w:r>
      <w:r>
        <w:rPr>
          <w:rFonts w:ascii="Times New Roman" w:hAnsi="Times New Roman" w:eastAsia="宋体" w:cs="Times New Roman"/>
          <w:sz w:val="18"/>
          <w:szCs w:val="18"/>
        </w:rPr>
        <w:t>像其他程序一样有个固定的入口点，然后顺序执行下去，Android应用中每一个组件都有自己完整的生命周期，组件在</w:t>
      </w:r>
      <w:r>
        <w:rPr>
          <w:rFonts w:hint="eastAsia" w:ascii="Times New Roman" w:hAnsi="Times New Roman" w:eastAsia="宋体" w:cs="Times New Roman"/>
          <w:sz w:val="18"/>
          <w:szCs w:val="18"/>
        </w:rPr>
        <w:t>运行过程中随时</w:t>
      </w:r>
      <w:r>
        <w:rPr>
          <w:rFonts w:ascii="Times New Roman" w:hAnsi="Times New Roman" w:eastAsia="宋体" w:cs="Times New Roman"/>
          <w:sz w:val="18"/>
          <w:szCs w:val="18"/>
        </w:rPr>
        <w:t>可能被触发调用，因此要对Android应用程序进行过程间数据流分析，就需要先为Android应用程序的生命周期建模，并构造一个虚拟的main方法，在方法内模拟</w:t>
      </w:r>
      <w:r>
        <w:rPr>
          <w:rFonts w:hint="eastAsia" w:ascii="Times New Roman" w:hAnsi="Times New Roman" w:eastAsia="宋体" w:cs="Times New Roman"/>
          <w:sz w:val="18"/>
          <w:szCs w:val="18"/>
        </w:rPr>
        <w:t>触发所有组件</w:t>
      </w:r>
      <w:r>
        <w:rPr>
          <w:rFonts w:ascii="Times New Roman" w:hAnsi="Times New Roman" w:eastAsia="宋体" w:cs="Times New Roman"/>
          <w:sz w:val="18"/>
          <w:szCs w:val="18"/>
        </w:rPr>
        <w:t>，然后再对这个虚拟的main方法进行数据流分析</w:t>
      </w:r>
      <w:r>
        <w:rPr>
          <w:rFonts w:hint="eastAsia" w:ascii="Times New Roman" w:hAnsi="Times New Roman" w:eastAsia="宋体" w:cs="Times New Roman"/>
          <w:sz w:val="18"/>
          <w:szCs w:val="18"/>
        </w:rPr>
        <w:t>，</w:t>
      </w:r>
      <w:r>
        <w:rPr>
          <w:rFonts w:ascii="Times New Roman" w:hAnsi="Times New Roman" w:eastAsia="宋体" w:cs="Times New Roman"/>
          <w:sz w:val="18"/>
          <w:szCs w:val="18"/>
        </w:rPr>
        <w:t>寻找Sources到Sinks间的路径。</w:t>
      </w:r>
    </w:p>
    <w:p>
      <w:pPr>
        <w:ind w:firstLine="420"/>
        <w:jc w:val="left"/>
        <w:rPr>
          <w:rFonts w:ascii="Times New Roman" w:hAnsi="Times New Roman" w:eastAsia="宋体" w:cs="Times New Roman"/>
          <w:sz w:val="18"/>
          <w:szCs w:val="18"/>
        </w:rPr>
      </w:pPr>
      <w:r>
        <w:rPr>
          <w:rFonts w:hint="eastAsia" w:ascii="Times New Roman" w:hAnsi="Times New Roman" w:eastAsia="宋体" w:cs="Times New Roman"/>
          <w:sz w:val="18"/>
          <w:szCs w:val="18"/>
        </w:rPr>
        <w:t>模型</w:t>
      </w:r>
      <w:r>
        <w:rPr>
          <w:rFonts w:ascii="Times New Roman" w:hAnsi="Times New Roman" w:eastAsia="宋体" w:cs="Times New Roman"/>
          <w:sz w:val="18"/>
          <w:szCs w:val="18"/>
        </w:rPr>
        <w:t>使用FlowDroid</w:t>
      </w:r>
      <w:r>
        <w:rPr>
          <w:rFonts w:ascii="Times New Roman" w:hAnsi="Times New Roman" w:eastAsia="宋体" w:cs="Times New Roman"/>
          <w:sz w:val="18"/>
          <w:szCs w:val="18"/>
          <w:vertAlign w:val="superscript"/>
          <w:rPrChange w:id="44" w:author="xyt" w:date="2018-04-13T15:39:17Z">
            <w:rPr>
              <w:rFonts w:ascii="Times New Roman" w:hAnsi="Times New Roman" w:eastAsia="宋体" w:cs="Times New Roman"/>
              <w:sz w:val="18"/>
              <w:szCs w:val="18"/>
            </w:rPr>
          </w:rPrChange>
        </w:rPr>
        <w:t>[9]</w:t>
      </w:r>
      <w:r>
        <w:rPr>
          <w:rFonts w:ascii="Times New Roman" w:hAnsi="Times New Roman" w:eastAsia="宋体" w:cs="Times New Roman"/>
          <w:sz w:val="18"/>
          <w:szCs w:val="18"/>
        </w:rPr>
        <w:t>进行</w:t>
      </w:r>
      <w:r>
        <w:rPr>
          <w:rFonts w:hint="eastAsia" w:ascii="Times New Roman" w:hAnsi="Times New Roman" w:eastAsia="宋体" w:cs="Times New Roman"/>
          <w:sz w:val="18"/>
          <w:szCs w:val="18"/>
        </w:rPr>
        <w:t>实现污点传播路径的寻找。</w:t>
      </w:r>
      <w:r>
        <w:rPr>
          <w:rFonts w:ascii="Times New Roman" w:hAnsi="Times New Roman" w:eastAsia="宋体" w:cs="Times New Roman"/>
          <w:sz w:val="18"/>
          <w:szCs w:val="18"/>
        </w:rPr>
        <w:t>FlowDroid是基于流分析技术的隐私泄露分析工具，它对Android应用程序的生命周期做了完整建模，并构建了一个虚拟的dummyMainMethod方法来模拟生命周期，</w:t>
      </w:r>
      <w:r>
        <w:rPr>
          <w:rFonts w:hint="eastAsia" w:ascii="Times New Roman" w:hAnsi="Times New Roman" w:eastAsia="宋体" w:cs="Times New Roman"/>
          <w:sz w:val="18"/>
          <w:szCs w:val="18"/>
        </w:rPr>
        <w:t>在对应用内的Sources点及Sinks点做了标记后，使用过程间数据</w:t>
      </w:r>
      <w:r>
        <w:rPr>
          <w:rFonts w:ascii="Times New Roman" w:hAnsi="Times New Roman" w:eastAsia="宋体" w:cs="Times New Roman"/>
          <w:sz w:val="18"/>
          <w:szCs w:val="18"/>
        </w:rPr>
        <w:t>流分析技术寻找</w:t>
      </w:r>
      <w:r>
        <w:rPr>
          <w:rFonts w:hint="eastAsia" w:ascii="Times New Roman" w:hAnsi="Times New Roman" w:eastAsia="宋体" w:cs="Times New Roman"/>
          <w:sz w:val="18"/>
          <w:szCs w:val="18"/>
        </w:rPr>
        <w:t>这些</w:t>
      </w:r>
      <w:r>
        <w:rPr>
          <w:rFonts w:ascii="Times New Roman" w:hAnsi="Times New Roman" w:eastAsia="宋体" w:cs="Times New Roman"/>
          <w:sz w:val="18"/>
          <w:szCs w:val="18"/>
        </w:rPr>
        <w:t>点间的传播路径</w:t>
      </w:r>
      <w:r>
        <w:rPr>
          <w:rFonts w:hint="eastAsia" w:ascii="Times New Roman" w:hAnsi="Times New Roman" w:eastAsia="宋体" w:cs="Times New Roman"/>
          <w:sz w:val="18"/>
          <w:szCs w:val="18"/>
        </w:rPr>
        <w:t>。</w:t>
      </w:r>
    </w:p>
    <w:p>
      <w:pPr>
        <w:ind w:firstLine="420"/>
        <w:jc w:val="left"/>
        <w:rPr>
          <w:rFonts w:ascii="Times New Roman" w:hAnsi="Times New Roman" w:eastAsia="宋体" w:cs="Times New Roman"/>
          <w:sz w:val="18"/>
          <w:szCs w:val="18"/>
        </w:rPr>
      </w:pPr>
      <w:r>
        <w:rPr>
          <w:rFonts w:ascii="Times New Roman" w:hAnsi="Times New Roman" w:eastAsia="宋体" w:cs="Times New Roman"/>
          <w:sz w:val="18"/>
          <w:szCs w:val="18"/>
        </w:rPr>
        <w:t>本</w:t>
      </w:r>
      <w:r>
        <w:rPr>
          <w:rFonts w:hint="eastAsia" w:ascii="Times New Roman" w:hAnsi="Times New Roman" w:eastAsia="宋体" w:cs="Times New Roman"/>
          <w:sz w:val="18"/>
          <w:szCs w:val="18"/>
        </w:rPr>
        <w:t>模型</w:t>
      </w:r>
      <w:r>
        <w:rPr>
          <w:rFonts w:ascii="Times New Roman" w:hAnsi="Times New Roman" w:eastAsia="宋体" w:cs="Times New Roman"/>
          <w:sz w:val="18"/>
          <w:szCs w:val="18"/>
        </w:rPr>
        <w:t>基于FlowDroid所提供的分析接口以及3.1归类的Sources点与Sinks点进行</w:t>
      </w:r>
      <w:r>
        <w:rPr>
          <w:rFonts w:hint="eastAsia" w:ascii="Times New Roman" w:hAnsi="Times New Roman" w:eastAsia="宋体" w:cs="Times New Roman"/>
          <w:sz w:val="18"/>
          <w:szCs w:val="18"/>
        </w:rPr>
        <w:t>Android应用中的</w:t>
      </w:r>
      <w:r>
        <w:rPr>
          <w:rFonts w:ascii="Times New Roman" w:hAnsi="Times New Roman" w:eastAsia="宋体" w:cs="Times New Roman"/>
          <w:sz w:val="18"/>
          <w:szCs w:val="18"/>
        </w:rPr>
        <w:t>隐私泄露分析。</w:t>
      </w:r>
    </w:p>
    <w:p>
      <w:pPr>
        <w:jc w:val="left"/>
        <w:rPr>
          <w:rFonts w:ascii="黑体" w:hAnsi="黑体" w:eastAsia="黑体" w:cs="Times New Roman"/>
          <w:sz w:val="18"/>
          <w:szCs w:val="18"/>
        </w:rPr>
      </w:pPr>
      <w:r>
        <w:rPr>
          <w:rFonts w:hint="eastAsia" w:ascii="黑体" w:hAnsi="黑体" w:eastAsia="黑体" w:cs="Times New Roman"/>
          <w:sz w:val="18"/>
          <w:szCs w:val="18"/>
        </w:rPr>
        <w:t>3.4.3</w:t>
      </w:r>
      <w:r>
        <w:rPr>
          <w:rFonts w:ascii="黑体" w:hAnsi="黑体" w:eastAsia="黑体" w:cs="Times New Roman"/>
          <w:sz w:val="18"/>
          <w:szCs w:val="18"/>
        </w:rPr>
        <w:t xml:space="preserve"> </w:t>
      </w:r>
      <w:r>
        <w:rPr>
          <w:rFonts w:hint="eastAsia" w:ascii="黑体" w:hAnsi="黑体" w:eastAsia="黑体" w:cs="Times New Roman"/>
          <w:sz w:val="18"/>
          <w:szCs w:val="18"/>
        </w:rPr>
        <w:t>隐私泄漏检测模块的运行测试效果</w:t>
      </w:r>
    </w:p>
    <w:p>
      <w:pPr>
        <w:widowControl/>
        <w:spacing w:after="120"/>
        <w:ind w:firstLine="360" w:firstLineChars="200"/>
        <w:jc w:val="left"/>
        <w:rPr>
          <w:rFonts w:ascii="Times New Roman" w:hAnsi="Times New Roman" w:eastAsia="宋体" w:cs="Times New Roman"/>
          <w:sz w:val="18"/>
          <w:szCs w:val="18"/>
        </w:rPr>
      </w:pPr>
      <w:r>
        <w:rPr>
          <w:rFonts w:hint="eastAsia" w:ascii="Times New Roman" w:hAnsi="Times New Roman" w:eastAsia="宋体" w:cs="Times New Roman"/>
          <w:sz w:val="18"/>
          <w:szCs w:val="18"/>
        </w:rPr>
        <w:t>基于3.4</w:t>
      </w:r>
      <w:r>
        <w:rPr>
          <w:rFonts w:ascii="Times New Roman" w:hAnsi="Times New Roman" w:eastAsia="宋体" w:cs="Times New Roman"/>
          <w:sz w:val="18"/>
          <w:szCs w:val="18"/>
        </w:rPr>
        <w:t>.1</w:t>
      </w:r>
      <w:r>
        <w:rPr>
          <w:rFonts w:hint="eastAsia" w:ascii="Times New Roman" w:hAnsi="Times New Roman" w:eastAsia="宋体" w:cs="Times New Roman"/>
          <w:sz w:val="18"/>
          <w:szCs w:val="18"/>
        </w:rPr>
        <w:t>中整理的</w:t>
      </w:r>
      <w:r>
        <w:rPr>
          <w:rFonts w:ascii="Times New Roman" w:hAnsi="Times New Roman" w:eastAsia="宋体" w:cs="Times New Roman"/>
          <w:sz w:val="18"/>
          <w:szCs w:val="18"/>
        </w:rPr>
        <w:t>Sources</w:t>
      </w:r>
      <w:r>
        <w:rPr>
          <w:rFonts w:hint="eastAsia" w:ascii="Times New Roman" w:hAnsi="Times New Roman" w:eastAsia="宋体" w:cs="Times New Roman"/>
          <w:sz w:val="18"/>
          <w:szCs w:val="18"/>
        </w:rPr>
        <w:t>点和</w:t>
      </w:r>
      <w:r>
        <w:rPr>
          <w:rFonts w:ascii="Times New Roman" w:hAnsi="Times New Roman" w:eastAsia="宋体" w:cs="Times New Roman"/>
          <w:sz w:val="18"/>
          <w:szCs w:val="18"/>
        </w:rPr>
        <w:t>Sinks</w:t>
      </w:r>
      <w:r>
        <w:rPr>
          <w:rFonts w:hint="eastAsia" w:ascii="Times New Roman" w:hAnsi="Times New Roman" w:eastAsia="宋体" w:cs="Times New Roman"/>
          <w:sz w:val="18"/>
          <w:szCs w:val="18"/>
        </w:rPr>
        <w:t>点，模型对</w:t>
      </w:r>
      <w:r>
        <w:rPr>
          <w:rFonts w:ascii="Times New Roman" w:hAnsi="Times New Roman" w:eastAsia="宋体" w:cs="Times New Roman"/>
          <w:sz w:val="18"/>
          <w:szCs w:val="18"/>
        </w:rPr>
        <w:t>3053</w:t>
      </w:r>
      <w:r>
        <w:rPr>
          <w:rFonts w:hint="eastAsia" w:ascii="Times New Roman" w:hAnsi="Times New Roman" w:eastAsia="宋体" w:cs="Times New Roman"/>
          <w:sz w:val="18"/>
          <w:szCs w:val="18"/>
        </w:rPr>
        <w:t>款恶意应用进行了隐私泄露检测，并对检测结果做了分类整理。在这</w:t>
      </w:r>
      <w:r>
        <w:rPr>
          <w:rFonts w:ascii="Times New Roman" w:hAnsi="Times New Roman" w:eastAsia="宋体" w:cs="Times New Roman"/>
          <w:sz w:val="18"/>
          <w:szCs w:val="18"/>
        </w:rPr>
        <w:t>3053</w:t>
      </w:r>
      <w:r>
        <w:rPr>
          <w:rFonts w:hint="eastAsia" w:ascii="Times New Roman" w:hAnsi="Times New Roman" w:eastAsia="宋体" w:cs="Times New Roman"/>
          <w:sz w:val="18"/>
          <w:szCs w:val="18"/>
        </w:rPr>
        <w:t>款应用中，总共发现了</w:t>
      </w:r>
      <w:r>
        <w:rPr>
          <w:rFonts w:ascii="Times New Roman" w:hAnsi="Times New Roman" w:eastAsia="宋体" w:cs="Times New Roman"/>
          <w:sz w:val="18"/>
          <w:szCs w:val="18"/>
        </w:rPr>
        <w:t>1218</w:t>
      </w:r>
      <w:r>
        <w:rPr>
          <w:rFonts w:hint="eastAsia" w:ascii="Times New Roman" w:hAnsi="Times New Roman" w:eastAsia="宋体" w:cs="Times New Roman"/>
          <w:sz w:val="18"/>
          <w:szCs w:val="18"/>
        </w:rPr>
        <w:t>条窃取用户隐私的行为，统计结果如表9、10所示。</w:t>
      </w:r>
    </w:p>
    <w:p>
      <w:pPr>
        <w:widowControl/>
        <w:spacing w:before="120"/>
        <w:jc w:val="center"/>
        <w:rPr>
          <w:rFonts w:ascii="Times New Roman" w:hAnsi="Times New Roman" w:eastAsia="宋体" w:cs="Times New Roman"/>
          <w:sz w:val="15"/>
          <w:szCs w:val="18"/>
        </w:rPr>
      </w:pPr>
      <w:r>
        <w:rPr>
          <w:rFonts w:hint="eastAsia" w:ascii="Times New Roman" w:hAnsi="Times New Roman" w:eastAsia="宋体" w:cs="Times New Roman"/>
          <w:sz w:val="15"/>
          <w:szCs w:val="18"/>
        </w:rPr>
        <w:t>表9</w:t>
      </w:r>
      <w:r>
        <w:rPr>
          <w:rFonts w:ascii="Times New Roman" w:hAnsi="Times New Roman" w:eastAsia="宋体" w:cs="Times New Roman"/>
          <w:sz w:val="15"/>
          <w:szCs w:val="18"/>
        </w:rPr>
        <w:t xml:space="preserve"> </w:t>
      </w:r>
      <w:r>
        <w:rPr>
          <w:rFonts w:hint="eastAsia" w:ascii="Times New Roman" w:hAnsi="Times New Roman" w:eastAsia="宋体" w:cs="Times New Roman"/>
          <w:sz w:val="15"/>
          <w:szCs w:val="18"/>
        </w:rPr>
        <w:t>泄露的隐私类别统计</w:t>
      </w:r>
    </w:p>
    <w:tbl>
      <w:tblPr>
        <w:tblStyle w:val="9"/>
        <w:tblW w:w="382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27" w:type="dxa"/>
            <w:tcBorders>
              <w:top w:val="single" w:color="auto" w:sz="12" w:space="0"/>
              <w:left w:val="nil"/>
              <w:bottom w:val="single" w:color="auto" w:sz="4" w:space="0"/>
              <w:right w:val="nil"/>
            </w:tcBorders>
          </w:tcPr>
          <w:p>
            <w:pPr>
              <w:rPr>
                <w:rFonts w:ascii="Times New Roman" w:hAnsi="Times New Roman" w:eastAsia="宋体" w:cs="Times New Roman"/>
                <w:sz w:val="15"/>
                <w:szCs w:val="15"/>
              </w:rPr>
            </w:pPr>
            <w:r>
              <w:rPr>
                <w:rFonts w:hint="eastAsia" w:ascii="Times New Roman" w:hAnsi="Times New Roman" w:eastAsia="宋体" w:cs="Times New Roman"/>
                <w:sz w:val="15"/>
                <w:szCs w:val="15"/>
              </w:rPr>
              <w:t>隐私类别</w:t>
            </w:r>
          </w:p>
        </w:tc>
        <w:tc>
          <w:tcPr>
            <w:tcW w:w="1701" w:type="dxa"/>
            <w:tcBorders>
              <w:top w:val="single" w:color="auto" w:sz="12" w:space="0"/>
              <w:left w:val="nil"/>
              <w:bottom w:val="single" w:color="auto" w:sz="4" w:space="0"/>
              <w:right w:val="nil"/>
            </w:tcBorders>
          </w:tcPr>
          <w:p>
            <w:pPr>
              <w:rPr>
                <w:rFonts w:ascii="Times New Roman" w:hAnsi="Times New Roman" w:eastAsia="宋体" w:cs="Times New Roman"/>
                <w:sz w:val="15"/>
                <w:szCs w:val="15"/>
              </w:rPr>
            </w:pPr>
            <w:r>
              <w:rPr>
                <w:rFonts w:hint="eastAsia" w:ascii="Times New Roman" w:hAnsi="Times New Roman" w:eastAsia="宋体" w:cs="Times New Roman"/>
                <w:sz w:val="15"/>
                <w:szCs w:val="15"/>
              </w:rPr>
              <w:t>在测试中的发现数量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 w:hRule="atLeast"/>
          <w:jc w:val="center"/>
        </w:trPr>
        <w:tc>
          <w:tcPr>
            <w:tcW w:w="2127" w:type="dxa"/>
            <w:tcBorders>
              <w:top w:val="single" w:color="auto" w:sz="4" w:space="0"/>
              <w:left w:val="nil"/>
              <w:bottom w:val="nil"/>
              <w:right w:val="nil"/>
            </w:tcBorders>
          </w:tcPr>
          <w:p>
            <w:pPr>
              <w:rPr>
                <w:rFonts w:ascii="Times New Roman" w:hAnsi="Times New Roman" w:eastAsia="宋体" w:cs="Times New Roman"/>
                <w:sz w:val="15"/>
                <w:szCs w:val="15"/>
              </w:rPr>
            </w:pPr>
            <w:r>
              <w:rPr>
                <w:rFonts w:hint="eastAsia" w:ascii="Times New Roman" w:hAnsi="Times New Roman" w:eastAsia="宋体" w:cs="Times New Roman"/>
                <w:sz w:val="15"/>
                <w:szCs w:val="15"/>
              </w:rPr>
              <w:t>用户位置信息</w:t>
            </w:r>
          </w:p>
        </w:tc>
        <w:tc>
          <w:tcPr>
            <w:tcW w:w="1701" w:type="dxa"/>
            <w:tcBorders>
              <w:top w:val="single" w:color="auto" w:sz="4" w:space="0"/>
              <w:left w:val="nil"/>
              <w:bottom w:val="nil"/>
              <w:right w:val="nil"/>
            </w:tcBorders>
          </w:tcPr>
          <w:p>
            <w:pPr>
              <w:rPr>
                <w:rFonts w:ascii="Times New Roman" w:hAnsi="Times New Roman" w:eastAsia="宋体" w:cs="Times New Roman"/>
                <w:sz w:val="15"/>
                <w:szCs w:val="15"/>
              </w:rPr>
            </w:pPr>
            <w:r>
              <w:rPr>
                <w:rFonts w:ascii="Times New Roman" w:hAnsi="Times New Roman" w:eastAsia="宋体" w:cs="Times New Roman"/>
                <w:sz w:val="15"/>
                <w:szCs w:val="15"/>
              </w:rPr>
              <w:t>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27" w:type="dxa"/>
            <w:tcBorders>
              <w:top w:val="nil"/>
              <w:left w:val="nil"/>
              <w:bottom w:val="nil"/>
              <w:right w:val="nil"/>
            </w:tcBorders>
          </w:tcPr>
          <w:p>
            <w:pPr>
              <w:rPr>
                <w:rFonts w:ascii="Times New Roman" w:hAnsi="Times New Roman" w:eastAsia="宋体" w:cs="Times New Roman"/>
                <w:sz w:val="15"/>
                <w:szCs w:val="15"/>
              </w:rPr>
            </w:pPr>
            <w:r>
              <w:rPr>
                <w:rFonts w:hint="eastAsia" w:ascii="Times New Roman" w:hAnsi="Times New Roman" w:eastAsia="宋体" w:cs="Times New Roman"/>
                <w:sz w:val="15"/>
                <w:szCs w:val="15"/>
              </w:rPr>
              <w:t>用户唯一标志信息</w:t>
            </w:r>
          </w:p>
        </w:tc>
        <w:tc>
          <w:tcPr>
            <w:tcW w:w="1701" w:type="dxa"/>
            <w:tcBorders>
              <w:top w:val="nil"/>
              <w:left w:val="nil"/>
              <w:bottom w:val="nil"/>
              <w:right w:val="nil"/>
            </w:tcBorders>
          </w:tcPr>
          <w:p>
            <w:pPr>
              <w:rPr>
                <w:rFonts w:ascii="Times New Roman" w:hAnsi="Times New Roman" w:eastAsia="宋体" w:cs="Times New Roman"/>
                <w:sz w:val="15"/>
                <w:szCs w:val="15"/>
              </w:rPr>
            </w:pPr>
            <w:r>
              <w:rPr>
                <w:rFonts w:ascii="Times New Roman" w:hAnsi="Times New Roman" w:eastAsia="宋体" w:cs="Times New Roman"/>
                <w:sz w:val="15"/>
                <w:szCs w:val="15"/>
              </w:rPr>
              <w:t>145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27" w:type="dxa"/>
            <w:tcBorders>
              <w:top w:val="nil"/>
              <w:left w:val="nil"/>
              <w:bottom w:val="nil"/>
              <w:right w:val="nil"/>
            </w:tcBorders>
          </w:tcPr>
          <w:p>
            <w:pPr>
              <w:rPr>
                <w:rFonts w:ascii="Times New Roman" w:hAnsi="Times New Roman" w:eastAsia="宋体" w:cs="Times New Roman"/>
                <w:sz w:val="15"/>
                <w:szCs w:val="15"/>
              </w:rPr>
            </w:pPr>
            <w:r>
              <w:rPr>
                <w:rFonts w:hint="eastAsia" w:ascii="Times New Roman" w:hAnsi="Times New Roman" w:eastAsia="宋体" w:cs="Times New Roman"/>
                <w:sz w:val="15"/>
                <w:szCs w:val="15"/>
              </w:rPr>
              <w:t>用户私人数据</w:t>
            </w:r>
          </w:p>
        </w:tc>
        <w:tc>
          <w:tcPr>
            <w:tcW w:w="1701" w:type="dxa"/>
            <w:tcBorders>
              <w:top w:val="nil"/>
              <w:left w:val="nil"/>
              <w:bottom w:val="nil"/>
              <w:right w:val="nil"/>
            </w:tcBorders>
          </w:tcPr>
          <w:p>
            <w:pPr>
              <w:rPr>
                <w:rFonts w:ascii="Times New Roman" w:hAnsi="Times New Roman" w:eastAsia="宋体" w:cs="Times New Roman"/>
                <w:sz w:val="15"/>
                <w:szCs w:val="15"/>
              </w:rPr>
            </w:pPr>
            <w:r>
              <w:rPr>
                <w:rFonts w:ascii="Times New Roman" w:hAnsi="Times New Roman" w:eastAsia="宋体" w:cs="Times New Roman"/>
                <w:sz w:val="15"/>
                <w:szCs w:val="15"/>
              </w:rPr>
              <w:t>176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27" w:type="dxa"/>
            <w:tcBorders>
              <w:top w:val="nil"/>
              <w:left w:val="nil"/>
              <w:bottom w:val="nil"/>
              <w:right w:val="nil"/>
            </w:tcBorders>
          </w:tcPr>
          <w:p>
            <w:pPr>
              <w:rPr>
                <w:rFonts w:ascii="Times New Roman" w:hAnsi="Times New Roman" w:eastAsia="宋体" w:cs="Times New Roman"/>
                <w:sz w:val="15"/>
                <w:szCs w:val="15"/>
              </w:rPr>
            </w:pPr>
            <w:r>
              <w:rPr>
                <w:rFonts w:hint="eastAsia" w:ascii="Times New Roman" w:hAnsi="Times New Roman" w:eastAsia="宋体" w:cs="Times New Roman"/>
                <w:sz w:val="15"/>
                <w:szCs w:val="15"/>
              </w:rPr>
              <w:t>用户网络访问相关信息</w:t>
            </w:r>
          </w:p>
        </w:tc>
        <w:tc>
          <w:tcPr>
            <w:tcW w:w="1701" w:type="dxa"/>
            <w:tcBorders>
              <w:top w:val="nil"/>
              <w:left w:val="nil"/>
              <w:bottom w:val="nil"/>
              <w:right w:val="nil"/>
            </w:tcBorders>
          </w:tcPr>
          <w:p>
            <w:pPr>
              <w:rPr>
                <w:rFonts w:ascii="Times New Roman" w:hAnsi="Times New Roman" w:eastAsia="宋体" w:cs="Times New Roman"/>
                <w:sz w:val="15"/>
                <w:szCs w:val="15"/>
              </w:rPr>
            </w:pPr>
            <w:r>
              <w:rPr>
                <w:rFonts w:ascii="Times New Roman" w:hAnsi="Times New Roman" w:eastAsia="宋体" w:cs="Times New Roman"/>
                <w:sz w:val="15"/>
                <w:szCs w:val="15"/>
              </w:rPr>
              <w:t>270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27" w:type="dxa"/>
            <w:tcBorders>
              <w:top w:val="nil"/>
              <w:left w:val="nil"/>
              <w:bottom w:val="nil"/>
              <w:right w:val="nil"/>
            </w:tcBorders>
          </w:tcPr>
          <w:p>
            <w:pPr>
              <w:rPr>
                <w:rFonts w:ascii="Times New Roman" w:hAnsi="Times New Roman" w:eastAsia="宋体" w:cs="Times New Roman"/>
                <w:sz w:val="15"/>
                <w:szCs w:val="15"/>
              </w:rPr>
            </w:pPr>
            <w:r>
              <w:rPr>
                <w:rFonts w:hint="eastAsia" w:ascii="Times New Roman" w:hAnsi="Times New Roman" w:eastAsia="宋体" w:cs="Times New Roman"/>
                <w:sz w:val="15"/>
                <w:szCs w:val="15"/>
              </w:rPr>
              <w:t>应用组件信息</w:t>
            </w:r>
          </w:p>
        </w:tc>
        <w:tc>
          <w:tcPr>
            <w:tcW w:w="1701" w:type="dxa"/>
            <w:tcBorders>
              <w:top w:val="nil"/>
              <w:left w:val="nil"/>
              <w:bottom w:val="nil"/>
              <w:right w:val="nil"/>
            </w:tcBorders>
          </w:tcPr>
          <w:p>
            <w:pPr>
              <w:rPr>
                <w:rFonts w:ascii="Times New Roman" w:hAnsi="Times New Roman" w:eastAsia="宋体" w:cs="Times New Roman"/>
                <w:sz w:val="15"/>
                <w:szCs w:val="15"/>
              </w:rPr>
            </w:pPr>
            <w:r>
              <w:rPr>
                <w:rFonts w:ascii="Times New Roman" w:hAnsi="Times New Roman" w:eastAsia="宋体" w:cs="Times New Roman"/>
                <w:sz w:val="15"/>
                <w:szCs w:val="15"/>
              </w:rPr>
              <w:t>409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27" w:type="dxa"/>
            <w:tcBorders>
              <w:top w:val="nil"/>
              <w:left w:val="nil"/>
              <w:bottom w:val="single" w:color="auto" w:sz="12" w:space="0"/>
              <w:right w:val="nil"/>
            </w:tcBorders>
          </w:tcPr>
          <w:p>
            <w:pPr>
              <w:rPr>
                <w:rFonts w:ascii="Times New Roman" w:hAnsi="Times New Roman" w:eastAsia="宋体" w:cs="Times New Roman"/>
                <w:sz w:val="15"/>
                <w:szCs w:val="15"/>
              </w:rPr>
            </w:pPr>
            <w:r>
              <w:rPr>
                <w:rFonts w:hint="eastAsia" w:ascii="Times New Roman" w:hAnsi="Times New Roman" w:eastAsia="宋体" w:cs="Times New Roman"/>
                <w:sz w:val="15"/>
                <w:szCs w:val="15"/>
              </w:rPr>
              <w:t>程序运行间数据信息</w:t>
            </w:r>
          </w:p>
        </w:tc>
        <w:tc>
          <w:tcPr>
            <w:tcW w:w="1701" w:type="dxa"/>
            <w:tcBorders>
              <w:top w:val="nil"/>
              <w:left w:val="nil"/>
              <w:bottom w:val="single" w:color="auto" w:sz="12" w:space="0"/>
              <w:right w:val="nil"/>
            </w:tcBorders>
          </w:tcPr>
          <w:p>
            <w:pPr>
              <w:rPr>
                <w:rFonts w:ascii="Times New Roman" w:hAnsi="Times New Roman" w:eastAsia="宋体" w:cs="Times New Roman"/>
                <w:sz w:val="15"/>
                <w:szCs w:val="15"/>
              </w:rPr>
            </w:pPr>
            <w:r>
              <w:rPr>
                <w:rFonts w:ascii="Times New Roman" w:hAnsi="Times New Roman" w:eastAsia="宋体" w:cs="Times New Roman"/>
                <w:sz w:val="15"/>
                <w:szCs w:val="15"/>
              </w:rPr>
              <w:t>139</w:t>
            </w:r>
          </w:p>
        </w:tc>
      </w:tr>
    </w:tbl>
    <w:p>
      <w:pPr>
        <w:widowControl/>
        <w:spacing w:before="120"/>
        <w:jc w:val="center"/>
        <w:rPr>
          <w:rFonts w:ascii="Times New Roman" w:hAnsi="Times New Roman" w:eastAsia="宋体" w:cs="Times New Roman"/>
          <w:sz w:val="15"/>
          <w:szCs w:val="18"/>
        </w:rPr>
      </w:pPr>
      <w:r>
        <w:rPr>
          <w:rFonts w:hint="eastAsia" w:ascii="Times New Roman" w:hAnsi="Times New Roman" w:eastAsia="宋体" w:cs="Times New Roman"/>
          <w:sz w:val="15"/>
          <w:szCs w:val="18"/>
        </w:rPr>
        <w:t>表10</w:t>
      </w:r>
      <w:r>
        <w:rPr>
          <w:rFonts w:ascii="Times New Roman" w:hAnsi="Times New Roman" w:eastAsia="宋体" w:cs="Times New Roman"/>
          <w:sz w:val="15"/>
          <w:szCs w:val="18"/>
        </w:rPr>
        <w:t xml:space="preserve"> </w:t>
      </w:r>
      <w:r>
        <w:rPr>
          <w:rFonts w:hint="eastAsia" w:ascii="Times New Roman" w:hAnsi="Times New Roman" w:eastAsia="宋体" w:cs="Times New Roman"/>
          <w:sz w:val="15"/>
          <w:szCs w:val="18"/>
        </w:rPr>
        <w:t>隐私数据发送方式统计</w:t>
      </w:r>
    </w:p>
    <w:tbl>
      <w:tblPr>
        <w:tblStyle w:val="9"/>
        <w:tblW w:w="382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27" w:type="dxa"/>
            <w:tcBorders>
              <w:top w:val="single" w:color="auto" w:sz="12" w:space="0"/>
              <w:left w:val="nil"/>
              <w:bottom w:val="single" w:color="auto" w:sz="4" w:space="0"/>
              <w:right w:val="nil"/>
            </w:tcBorders>
          </w:tcPr>
          <w:p>
            <w:pPr>
              <w:rPr>
                <w:rFonts w:ascii="Times New Roman" w:hAnsi="Times New Roman" w:eastAsia="宋体" w:cs="Times New Roman"/>
                <w:sz w:val="15"/>
                <w:szCs w:val="15"/>
              </w:rPr>
            </w:pPr>
            <w:r>
              <w:rPr>
                <w:rFonts w:hint="eastAsia" w:ascii="Times New Roman" w:hAnsi="Times New Roman" w:eastAsia="宋体" w:cs="Times New Roman"/>
                <w:sz w:val="15"/>
                <w:szCs w:val="15"/>
              </w:rPr>
              <w:t>隐私类别</w:t>
            </w:r>
          </w:p>
        </w:tc>
        <w:tc>
          <w:tcPr>
            <w:tcW w:w="1701" w:type="dxa"/>
            <w:tcBorders>
              <w:top w:val="single" w:color="auto" w:sz="12" w:space="0"/>
              <w:left w:val="nil"/>
              <w:bottom w:val="single" w:color="auto" w:sz="4" w:space="0"/>
              <w:right w:val="nil"/>
            </w:tcBorders>
          </w:tcPr>
          <w:p>
            <w:pPr>
              <w:rPr>
                <w:rFonts w:ascii="Times New Roman" w:hAnsi="Times New Roman" w:eastAsia="宋体" w:cs="Times New Roman"/>
                <w:sz w:val="15"/>
                <w:szCs w:val="15"/>
              </w:rPr>
            </w:pPr>
            <w:r>
              <w:rPr>
                <w:rFonts w:hint="eastAsia" w:ascii="Times New Roman" w:hAnsi="Times New Roman" w:eastAsia="宋体" w:cs="Times New Roman"/>
                <w:sz w:val="15"/>
                <w:szCs w:val="15"/>
              </w:rPr>
              <w:t>在测试中的发现数量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27" w:type="dxa"/>
            <w:tcBorders>
              <w:top w:val="single" w:color="auto" w:sz="4" w:space="0"/>
              <w:left w:val="nil"/>
              <w:bottom w:val="nil"/>
              <w:right w:val="nil"/>
            </w:tcBorders>
          </w:tcPr>
          <w:p>
            <w:pPr>
              <w:rPr>
                <w:rFonts w:ascii="Times New Roman" w:hAnsi="Times New Roman" w:eastAsia="宋体" w:cs="Times New Roman"/>
                <w:sz w:val="15"/>
                <w:szCs w:val="15"/>
              </w:rPr>
            </w:pPr>
            <w:r>
              <w:rPr>
                <w:rFonts w:hint="eastAsia" w:ascii="Times New Roman" w:hAnsi="Times New Roman" w:eastAsia="宋体" w:cs="Times New Roman"/>
                <w:sz w:val="15"/>
                <w:szCs w:val="15"/>
              </w:rPr>
              <w:t>通过短信发送数据</w:t>
            </w:r>
          </w:p>
        </w:tc>
        <w:tc>
          <w:tcPr>
            <w:tcW w:w="1701" w:type="dxa"/>
            <w:tcBorders>
              <w:top w:val="single" w:color="auto" w:sz="4" w:space="0"/>
              <w:left w:val="nil"/>
              <w:bottom w:val="nil"/>
              <w:right w:val="nil"/>
            </w:tcBorders>
          </w:tcPr>
          <w:p>
            <w:pPr>
              <w:rPr>
                <w:rFonts w:ascii="Times New Roman" w:hAnsi="Times New Roman" w:eastAsia="宋体" w:cs="Times New Roman"/>
                <w:sz w:val="15"/>
                <w:szCs w:val="15"/>
              </w:rPr>
            </w:pPr>
            <w:r>
              <w:rPr>
                <w:rFonts w:ascii="Times New Roman" w:hAnsi="Times New Roman" w:eastAsia="宋体" w:cs="Times New Roman"/>
                <w:sz w:val="15"/>
                <w:szCs w:val="15"/>
              </w:rPr>
              <w:t>388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27" w:type="dxa"/>
            <w:tcBorders>
              <w:top w:val="nil"/>
              <w:left w:val="nil"/>
              <w:bottom w:val="nil"/>
              <w:right w:val="nil"/>
            </w:tcBorders>
          </w:tcPr>
          <w:p>
            <w:pPr>
              <w:rPr>
                <w:rFonts w:ascii="Times New Roman" w:hAnsi="Times New Roman" w:eastAsia="宋体" w:cs="Times New Roman"/>
                <w:sz w:val="15"/>
                <w:szCs w:val="15"/>
              </w:rPr>
            </w:pPr>
            <w:r>
              <w:rPr>
                <w:rFonts w:hint="eastAsia" w:ascii="Times New Roman" w:hAnsi="Times New Roman" w:eastAsia="宋体" w:cs="Times New Roman"/>
                <w:sz w:val="15"/>
                <w:szCs w:val="15"/>
              </w:rPr>
              <w:t>通过网络请求发送数据</w:t>
            </w:r>
          </w:p>
        </w:tc>
        <w:tc>
          <w:tcPr>
            <w:tcW w:w="1701" w:type="dxa"/>
            <w:tcBorders>
              <w:top w:val="nil"/>
              <w:left w:val="nil"/>
              <w:bottom w:val="nil"/>
              <w:right w:val="nil"/>
            </w:tcBorders>
          </w:tcPr>
          <w:p>
            <w:pPr>
              <w:rPr>
                <w:rFonts w:ascii="Times New Roman" w:hAnsi="Times New Roman" w:eastAsia="宋体" w:cs="Times New Roman"/>
                <w:sz w:val="15"/>
                <w:szCs w:val="15"/>
              </w:rPr>
            </w:pPr>
            <w:r>
              <w:rPr>
                <w:rFonts w:ascii="Times New Roman" w:hAnsi="Times New Roman" w:eastAsia="宋体" w:cs="Times New Roman"/>
                <w:sz w:val="15"/>
                <w:szCs w:val="15"/>
              </w:rPr>
              <w:t>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27" w:type="dxa"/>
            <w:tcBorders>
              <w:top w:val="nil"/>
              <w:left w:val="nil"/>
              <w:bottom w:val="nil"/>
              <w:right w:val="nil"/>
            </w:tcBorders>
          </w:tcPr>
          <w:p>
            <w:pPr>
              <w:rPr>
                <w:rFonts w:ascii="Times New Roman" w:hAnsi="Times New Roman" w:eastAsia="宋体" w:cs="Times New Roman"/>
                <w:sz w:val="15"/>
                <w:szCs w:val="15"/>
              </w:rPr>
            </w:pPr>
            <w:r>
              <w:rPr>
                <w:rFonts w:hint="eastAsia" w:ascii="Times New Roman" w:hAnsi="Times New Roman" w:eastAsia="宋体" w:cs="Times New Roman"/>
                <w:sz w:val="15"/>
                <w:szCs w:val="15"/>
              </w:rPr>
              <w:t>通过日志记录数据</w:t>
            </w:r>
          </w:p>
        </w:tc>
        <w:tc>
          <w:tcPr>
            <w:tcW w:w="1701" w:type="dxa"/>
            <w:tcBorders>
              <w:top w:val="nil"/>
              <w:left w:val="nil"/>
              <w:bottom w:val="nil"/>
              <w:right w:val="nil"/>
            </w:tcBorders>
          </w:tcPr>
          <w:p>
            <w:pPr>
              <w:rPr>
                <w:rFonts w:ascii="Times New Roman" w:hAnsi="Times New Roman" w:eastAsia="宋体" w:cs="Times New Roman"/>
                <w:sz w:val="15"/>
                <w:szCs w:val="15"/>
              </w:rPr>
            </w:pPr>
            <w:r>
              <w:rPr>
                <w:rFonts w:ascii="Times New Roman" w:hAnsi="Times New Roman" w:eastAsia="宋体" w:cs="Times New Roman"/>
                <w:sz w:val="15"/>
                <w:szCs w:val="15"/>
              </w:rPr>
              <w:t>267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27" w:type="dxa"/>
            <w:tcBorders>
              <w:top w:val="nil"/>
              <w:left w:val="nil"/>
              <w:bottom w:val="nil"/>
              <w:right w:val="nil"/>
            </w:tcBorders>
          </w:tcPr>
          <w:p>
            <w:pPr>
              <w:rPr>
                <w:rFonts w:ascii="Times New Roman" w:hAnsi="Times New Roman" w:eastAsia="宋体" w:cs="Times New Roman"/>
                <w:sz w:val="15"/>
                <w:szCs w:val="15"/>
              </w:rPr>
            </w:pPr>
            <w:r>
              <w:rPr>
                <w:rFonts w:hint="eastAsia" w:ascii="Times New Roman" w:hAnsi="Times New Roman" w:eastAsia="宋体" w:cs="Times New Roman"/>
                <w:sz w:val="15"/>
                <w:szCs w:val="15"/>
              </w:rPr>
              <w:t>通过本地文件文件记录数据</w:t>
            </w:r>
          </w:p>
        </w:tc>
        <w:tc>
          <w:tcPr>
            <w:tcW w:w="1701" w:type="dxa"/>
            <w:tcBorders>
              <w:top w:val="nil"/>
              <w:left w:val="nil"/>
              <w:bottom w:val="nil"/>
              <w:right w:val="nil"/>
            </w:tcBorders>
          </w:tcPr>
          <w:p>
            <w:pPr>
              <w:rPr>
                <w:rFonts w:ascii="Times New Roman" w:hAnsi="Times New Roman" w:eastAsia="宋体" w:cs="Times New Roman"/>
                <w:sz w:val="15"/>
                <w:szCs w:val="15"/>
              </w:rPr>
            </w:pPr>
            <w:r>
              <w:rPr>
                <w:rFonts w:ascii="Times New Roman" w:hAnsi="Times New Roman" w:eastAsia="宋体" w:cs="Times New Roman"/>
                <w:sz w:val="15"/>
                <w:szCs w:val="15"/>
              </w:rPr>
              <w:t>157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27" w:type="dxa"/>
            <w:tcBorders>
              <w:top w:val="nil"/>
              <w:left w:val="nil"/>
              <w:bottom w:val="single" w:color="auto" w:sz="12" w:space="0"/>
              <w:right w:val="nil"/>
            </w:tcBorders>
          </w:tcPr>
          <w:p>
            <w:pPr>
              <w:rPr>
                <w:rFonts w:ascii="Times New Roman" w:hAnsi="Times New Roman" w:eastAsia="宋体" w:cs="Times New Roman"/>
                <w:sz w:val="15"/>
                <w:szCs w:val="15"/>
              </w:rPr>
            </w:pPr>
            <w:r>
              <w:rPr>
                <w:rFonts w:hint="eastAsia" w:ascii="Times New Roman" w:hAnsi="Times New Roman" w:eastAsia="宋体" w:cs="Times New Roman"/>
                <w:sz w:val="15"/>
                <w:szCs w:val="15"/>
              </w:rPr>
              <w:t>通过应用组件传递数据</w:t>
            </w:r>
          </w:p>
        </w:tc>
        <w:tc>
          <w:tcPr>
            <w:tcW w:w="1701" w:type="dxa"/>
            <w:tcBorders>
              <w:top w:val="nil"/>
              <w:left w:val="nil"/>
              <w:bottom w:val="single" w:color="auto" w:sz="12" w:space="0"/>
              <w:right w:val="nil"/>
            </w:tcBorders>
          </w:tcPr>
          <w:p>
            <w:pPr>
              <w:rPr>
                <w:rFonts w:ascii="Times New Roman" w:hAnsi="Times New Roman" w:eastAsia="宋体" w:cs="Times New Roman"/>
                <w:sz w:val="15"/>
                <w:szCs w:val="15"/>
              </w:rPr>
            </w:pPr>
            <w:r>
              <w:rPr>
                <w:rFonts w:ascii="Times New Roman" w:hAnsi="Times New Roman" w:eastAsia="宋体" w:cs="Times New Roman"/>
                <w:sz w:val="15"/>
                <w:szCs w:val="15"/>
              </w:rPr>
              <w:t>183</w:t>
            </w:r>
          </w:p>
        </w:tc>
      </w:tr>
    </w:tbl>
    <w:p>
      <w:pPr>
        <w:widowControl/>
        <w:spacing w:before="192" w:after="192"/>
        <w:jc w:val="left"/>
        <w:rPr>
          <w:rFonts w:ascii="黑体" w:hAnsi="黑体" w:eastAsia="黑体" w:cs="Times New Roman"/>
          <w:szCs w:val="21"/>
        </w:rPr>
      </w:pPr>
    </w:p>
    <w:p>
      <w:pPr>
        <w:widowControl/>
        <w:spacing w:before="192" w:after="192"/>
        <w:jc w:val="left"/>
        <w:rPr>
          <w:rFonts w:ascii="黑体" w:hAnsi="黑体" w:eastAsia="黑体" w:cs="Times New Roman"/>
          <w:szCs w:val="21"/>
        </w:rPr>
      </w:pPr>
      <w:r>
        <w:rPr>
          <w:rFonts w:hint="eastAsia" w:ascii="黑体" w:hAnsi="黑体" w:eastAsia="黑体" w:cs="Times New Roman"/>
          <w:szCs w:val="21"/>
        </w:rPr>
        <w:t>4</w:t>
      </w:r>
      <w:r>
        <w:rPr>
          <w:rFonts w:ascii="黑体" w:hAnsi="黑体" w:eastAsia="黑体" w:cs="Times New Roman"/>
          <w:szCs w:val="21"/>
        </w:rPr>
        <w:t xml:space="preserve"> </w:t>
      </w:r>
      <w:r>
        <w:rPr>
          <w:rFonts w:hint="eastAsia" w:ascii="黑体" w:hAnsi="黑体" w:eastAsia="黑体" w:cs="Times New Roman"/>
          <w:szCs w:val="21"/>
        </w:rPr>
        <w:t>工作流程样例</w:t>
      </w:r>
    </w:p>
    <w:p>
      <w:pPr>
        <w:widowControl/>
        <w:spacing w:before="192" w:after="192"/>
        <w:jc w:val="left"/>
        <w:rPr>
          <w:rFonts w:ascii="黑体" w:hAnsi="黑体" w:eastAsia="黑体" w:cs="Times New Roman"/>
          <w:szCs w:val="21"/>
        </w:rPr>
      </w:pPr>
      <w:r>
        <w:rPr>
          <w:rFonts w:hint="eastAsia" w:ascii="黑体" w:hAnsi="黑体" w:eastAsia="黑体" w:cs="Times New Roman"/>
          <w:szCs w:val="21"/>
        </w:rPr>
        <w:t>5</w:t>
      </w:r>
      <w:r>
        <w:rPr>
          <w:rFonts w:ascii="黑体" w:hAnsi="黑体" w:eastAsia="黑体" w:cs="Times New Roman"/>
          <w:szCs w:val="21"/>
        </w:rPr>
        <w:t xml:space="preserve"> </w:t>
      </w:r>
      <w:r>
        <w:rPr>
          <w:rFonts w:hint="eastAsia" w:ascii="黑体" w:hAnsi="黑体" w:eastAsia="黑体" w:cs="Times New Roman"/>
          <w:szCs w:val="21"/>
        </w:rPr>
        <w:t>结束语</w:t>
      </w:r>
    </w:p>
    <w:p>
      <w:pPr>
        <w:widowControl/>
        <w:spacing w:before="192" w:after="192"/>
        <w:jc w:val="left"/>
        <w:rPr>
          <w:rFonts w:ascii="黑体" w:hAnsi="黑体" w:eastAsia="黑体" w:cs="Times New Roman"/>
          <w:szCs w:val="21"/>
        </w:rPr>
      </w:pPr>
    </w:p>
    <w:p>
      <w:pPr>
        <w:jc w:val="center"/>
        <w:rPr>
          <w:rFonts w:ascii="Times New Roman" w:hAnsi="Times New Roman" w:eastAsia="黑体" w:cs="Times New Roman"/>
          <w:b/>
          <w:szCs w:val="18"/>
        </w:rPr>
        <w:sectPr>
          <w:type w:val="continuous"/>
          <w:pgSz w:w="11906" w:h="16838"/>
          <w:pgMar w:top="1440" w:right="1800" w:bottom="1440" w:left="1800" w:header="851" w:footer="992" w:gutter="0"/>
          <w:cols w:space="425" w:num="2"/>
          <w:docGrid w:type="lines" w:linePitch="312" w:charSpace="0"/>
        </w:sectPr>
      </w:pPr>
    </w:p>
    <w:p>
      <w:pPr>
        <w:jc w:val="center"/>
        <w:rPr>
          <w:rFonts w:ascii="Times New Roman" w:hAnsi="Times New Roman" w:eastAsia="宋体" w:cs="Times New Roman"/>
          <w:b/>
          <w:sz w:val="18"/>
          <w:szCs w:val="18"/>
        </w:rPr>
      </w:pPr>
      <w:r>
        <w:rPr>
          <w:rFonts w:hint="eastAsia" w:ascii="Times New Roman" w:hAnsi="Times New Roman" w:eastAsia="黑体" w:cs="Times New Roman"/>
          <w:b/>
          <w:szCs w:val="18"/>
        </w:rPr>
        <w:t>参考文献：</w:t>
      </w:r>
    </w:p>
    <w:p>
      <w:pPr>
        <w:rPr>
          <w:rFonts w:ascii="Times New Roman" w:hAnsi="Times New Roman" w:eastAsia="宋体" w:cs="Times New Roman"/>
          <w:sz w:val="18"/>
        </w:rPr>
      </w:pPr>
      <w:r>
        <w:rPr>
          <w:rFonts w:ascii="Times New Roman" w:hAnsi="Times New Roman" w:eastAsia="宋体" w:cs="Times New Roman"/>
          <w:sz w:val="18"/>
        </w:rPr>
        <w:t>[1]于航.基于模拟器的沙箱系统研究[A]. 中国计算机学会.第30次全国计算机安全学术交流会论文集[C].中国计算机学会:,2015:5.</w:t>
      </w:r>
    </w:p>
    <w:p>
      <w:pPr>
        <w:rPr>
          <w:rFonts w:ascii="Times New Roman" w:hAnsi="Times New Roman" w:eastAsia="宋体" w:cs="Times New Roman"/>
          <w:sz w:val="18"/>
        </w:rPr>
      </w:pPr>
      <w:r>
        <w:rPr>
          <w:rFonts w:ascii="Times New Roman" w:hAnsi="Times New Roman" w:eastAsia="宋体" w:cs="Times New Roman"/>
          <w:sz w:val="18"/>
        </w:rPr>
        <w:t>[2]任伟,柳坤,周金.An Da:恶意代码动态分析系统[J].信息网络安全,2014(8):28-33.</w:t>
      </w:r>
    </w:p>
    <w:p>
      <w:pPr>
        <w:rPr>
          <w:rFonts w:ascii="Times New Roman" w:hAnsi="Times New Roman" w:eastAsia="宋体" w:cs="Times New Roman"/>
          <w:sz w:val="18"/>
        </w:rPr>
      </w:pPr>
      <w:r>
        <w:rPr>
          <w:rFonts w:ascii="Times New Roman" w:hAnsi="Times New Roman" w:eastAsia="宋体" w:cs="Times New Roman"/>
          <w:sz w:val="18"/>
        </w:rPr>
        <w:t>[3]蔡林,陈铁明.Android移动恶意代码检测的研究概述与展望[J].信息网络安全,2016(09):218-222.</w:t>
      </w:r>
    </w:p>
    <w:p>
      <w:pPr>
        <w:rPr>
          <w:rFonts w:ascii="Times New Roman" w:hAnsi="Times New Roman" w:eastAsia="宋体" w:cs="Times New Roman"/>
        </w:rPr>
      </w:pPr>
      <w:r>
        <w:rPr>
          <w:rFonts w:ascii="Times New Roman" w:hAnsi="Times New Roman" w:eastAsia="宋体" w:cs="Times New Roman"/>
          <w:sz w:val="18"/>
        </w:rPr>
        <w:t>[4]华保健,周艾亭,朱洪军.Android内核钩子的混合检测技术[J].计算机应用,2014,34(11):3336-3339+3343.</w:t>
      </w:r>
    </w:p>
    <w:p>
      <w:pPr>
        <w:rPr>
          <w:rFonts w:ascii="Times New Roman" w:hAnsi="Times New Roman" w:eastAsia="宋体" w:cs="Times New Roman"/>
          <w:sz w:val="18"/>
        </w:rPr>
      </w:pPr>
      <w:r>
        <w:rPr>
          <w:rFonts w:ascii="Times New Roman" w:hAnsi="Times New Roman" w:eastAsia="宋体" w:cs="Times New Roman"/>
          <w:sz w:val="18"/>
        </w:rPr>
        <w:t>[5]Arni Einarsson，Janus Dam Nielsen.A Survivor’s Guide to Java Program Analysis with Soot</w:t>
      </w:r>
    </w:p>
    <w:p>
      <w:pPr>
        <w:rPr>
          <w:rFonts w:ascii="Times New Roman" w:hAnsi="Times New Roman" w:eastAsia="宋体" w:cs="Times New Roman"/>
          <w:sz w:val="18"/>
        </w:rPr>
      </w:pPr>
      <w:r>
        <w:rPr>
          <w:rFonts w:ascii="Times New Roman" w:hAnsi="Times New Roman" w:eastAsia="宋体" w:cs="Times New Roman"/>
          <w:sz w:val="18"/>
        </w:rPr>
        <w:t>[6]王旭.基于控制流分析和数据流分析的Java程序静态检测方法的研究</w:t>
      </w:r>
    </w:p>
    <w:p>
      <w:pPr>
        <w:rPr>
          <w:rFonts w:ascii="Times New Roman" w:hAnsi="Times New Roman" w:eastAsia="宋体" w:cs="Times New Roman"/>
          <w:sz w:val="18"/>
        </w:rPr>
      </w:pPr>
      <w:r>
        <w:rPr>
          <w:rFonts w:ascii="Times New Roman" w:hAnsi="Times New Roman" w:eastAsia="宋体" w:cs="Times New Roman"/>
          <w:sz w:val="18"/>
        </w:rPr>
        <w:t>[7]韩心慧，丁怡婧，王东祺，黎桐辛，叶志远.Android恶意广告威胁分析与检测技术</w:t>
      </w:r>
    </w:p>
    <w:p>
      <w:pPr>
        <w:rPr>
          <w:rFonts w:ascii="Times New Roman" w:hAnsi="Times New Roman" w:eastAsia="宋体" w:cs="Times New Roman"/>
          <w:sz w:val="18"/>
        </w:rPr>
      </w:pPr>
      <w:r>
        <w:rPr>
          <w:rFonts w:ascii="Times New Roman" w:hAnsi="Times New Roman" w:eastAsia="宋体" w:cs="Times New Roman"/>
          <w:sz w:val="18"/>
        </w:rPr>
        <w:t>[8] Eric Bodden. Inter-procedural Data-flow Analysis with IFDS/IDE and Soot</w:t>
      </w:r>
    </w:p>
    <w:p>
      <w:pPr>
        <w:rPr>
          <w:rFonts w:ascii="Times New Roman" w:hAnsi="Times New Roman" w:eastAsia="宋体" w:cs="Times New Roman"/>
          <w:sz w:val="18"/>
          <w:szCs w:val="18"/>
        </w:rPr>
      </w:pPr>
      <w:r>
        <w:rPr>
          <w:rFonts w:ascii="Times New Roman" w:hAnsi="Times New Roman" w:eastAsia="宋体" w:cs="Times New Roman"/>
          <w:sz w:val="18"/>
        </w:rPr>
        <w:t>[9] Steven Arzt, Siegfried Rasthofer, Christian Fritz, Eric Bodden, Alexandre Bartel等. FlowDroid: Precise Context, Flow, Field, Object-sensitive and Lifecycle-aware Taint Analysis for Android Apps</w:t>
      </w:r>
    </w:p>
    <w:p>
      <w:pPr>
        <w:rPr>
          <w:rFonts w:ascii="Times New Roman" w:hAnsi="Times New Roman" w:eastAsia="宋体" w:cs="Times New Roman"/>
          <w:sz w:val="18"/>
        </w:rPr>
      </w:pPr>
      <w:r>
        <w:rPr>
          <w:rFonts w:ascii="Times New Roman" w:hAnsi="Times New Roman" w:eastAsia="宋体" w:cs="Times New Roman"/>
          <w:sz w:val="18"/>
        </w:rPr>
        <w:t>[10]周裕娟,张红梅,张向利,李鹏飞.基于Android权限信息的恶意软件检测[J].计算机应用研究,2015,32(10):3036-3040.</w:t>
      </w:r>
    </w:p>
    <w:p>
      <w:pPr>
        <w:rPr>
          <w:rFonts w:ascii="Times New Roman" w:hAnsi="Times New Roman" w:eastAsia="宋体" w:cs="Times New Roman"/>
          <w:sz w:val="18"/>
        </w:rPr>
      </w:pPr>
      <w:r>
        <w:rPr>
          <w:rFonts w:ascii="Times New Roman" w:hAnsi="Times New Roman" w:eastAsia="宋体" w:cs="Times New Roman"/>
          <w:sz w:val="18"/>
        </w:rPr>
        <w:t>[11]卜义云.基于机器学习的Android恶意软件静态检测系统的设计与实现[D].电子科技大学,2016.49-53.</w:t>
      </w:r>
    </w:p>
    <w:p>
      <w:pPr>
        <w:rPr>
          <w:rFonts w:ascii="Times New Roman" w:hAnsi="Times New Roman" w:eastAsia="宋体" w:cs="Times New Roman"/>
          <w:sz w:val="18"/>
        </w:rPr>
        <w:sectPr>
          <w:type w:val="continuous"/>
          <w:pgSz w:w="11906" w:h="16838"/>
          <w:pgMar w:top="1440" w:right="1800" w:bottom="1440" w:left="1800" w:header="851" w:footer="992" w:gutter="0"/>
          <w:cols w:space="425" w:num="1"/>
          <w:docGrid w:type="lines" w:linePitch="312" w:charSpace="0"/>
        </w:sectPr>
      </w:pPr>
      <w:r>
        <w:rPr>
          <w:rFonts w:ascii="Times New Roman" w:hAnsi="Times New Roman" w:eastAsia="宋体" w:cs="Times New Roman"/>
          <w:sz w:val="18"/>
        </w:rPr>
        <w:t>[12]邵舒迪,虞慧群,范贵生.基于权限和API特征结合的Android恶意软件检测方法[J].计算机科</w:t>
      </w:r>
    </w:p>
    <w:p>
      <w:pPr>
        <w:rPr>
          <w:rFonts w:ascii="Times New Roman" w:hAnsi="Times New Roman" w:eastAsia="宋体" w:cs="Times New Roman"/>
          <w:sz w:val="18"/>
        </w:rPr>
      </w:pPr>
      <w:r>
        <w:rPr>
          <w:rFonts w:ascii="Times New Roman" w:hAnsi="Times New Roman" w:eastAsia="宋体" w:cs="Times New Roman"/>
          <w:sz w:val="18"/>
        </w:rPr>
        <w:t>学,2017,44(04):135-139.</w:t>
      </w:r>
    </w:p>
    <w:p>
      <w:pPr>
        <w:rPr>
          <w:rFonts w:ascii="Times New Roman" w:hAnsi="Times New Roman" w:eastAsia="宋体" w:cs="Times New Roman"/>
          <w:sz w:val="18"/>
        </w:rPr>
      </w:pPr>
      <w:r>
        <w:rPr>
          <w:rFonts w:ascii="Times New Roman" w:hAnsi="Times New Roman" w:eastAsia="宋体" w:cs="Times New Roman"/>
          <w:sz w:val="18"/>
        </w:rPr>
        <w:t>[13]张家旺.基于机器学习算法的Android恶意程序检测系统.计算机应用研究.2016(6).1776-1782</w:t>
      </w:r>
    </w:p>
    <w:p>
      <w:pPr>
        <w:rPr>
          <w:rFonts w:ascii="Times New Roman" w:hAnsi="Times New Roman" w:eastAsia="宋体" w:cs="Times New Roman"/>
          <w:sz w:val="18"/>
        </w:rPr>
      </w:pPr>
      <w:r>
        <w:rPr>
          <w:rFonts w:ascii="Times New Roman" w:hAnsi="Times New Roman" w:eastAsia="宋体" w:cs="Times New Roman"/>
          <w:sz w:val="18"/>
        </w:rPr>
        <w:t>[14]朱月俊,文爽,李剑.改进随机森林在Android恶意检测中的应用[J].信息安全研究,2017,3(11):1020-1027.</w:t>
      </w:r>
    </w:p>
    <w:p>
      <w:pPr>
        <w:rPr>
          <w:rFonts w:ascii="Times New Roman" w:hAnsi="Times New Roman" w:eastAsia="宋体" w:cs="Times New Roman"/>
          <w:sz w:val="18"/>
        </w:rPr>
      </w:pPr>
      <w:r>
        <w:rPr>
          <w:rFonts w:ascii="Times New Roman" w:hAnsi="Times New Roman" w:eastAsia="宋体" w:cs="Times New Roman"/>
          <w:sz w:val="18"/>
        </w:rPr>
        <w:t>[15]杨宏宇,徐晋.Android恶意软件静态检测模型[J].吉林大学学报(工学版),2018,48(02):564-570.</w:t>
      </w:r>
    </w:p>
    <w:p>
      <w:pPr>
        <w:widowControl/>
        <w:spacing w:before="192" w:after="192"/>
        <w:jc w:val="left"/>
        <w:rPr>
          <w:rFonts w:ascii="黑体" w:hAnsi="黑体" w:eastAsia="黑体" w:cs="Times New Roman"/>
          <w:szCs w:val="21"/>
        </w:rPr>
        <w:sectPr>
          <w:type w:val="continuous"/>
          <w:pgSz w:w="11906" w:h="16838"/>
          <w:pgMar w:top="1440" w:right="1800" w:bottom="1440" w:left="1800" w:header="851" w:footer="992" w:gutter="0"/>
          <w:cols w:space="425" w:num="1"/>
          <w:docGrid w:type="lines" w:linePitch="312" w:charSpace="0"/>
        </w:sectPr>
      </w:pPr>
    </w:p>
    <w:p>
      <w:pPr>
        <w:widowControl/>
        <w:spacing w:before="192" w:after="192"/>
        <w:jc w:val="left"/>
        <w:rPr>
          <w:rFonts w:hint="eastAsia" w:ascii="黑体" w:hAnsi="黑体" w:eastAsia="黑体" w:cs="Times New Roman"/>
          <w:szCs w:val="21"/>
        </w:rPr>
      </w:pPr>
    </w:p>
    <w:sectPr>
      <w:type w:val="continuous"/>
      <w:pgSz w:w="11906" w:h="16838"/>
      <w:pgMar w:top="1440" w:right="1800" w:bottom="1440" w:left="1800" w:header="851" w:footer="992" w:gutter="0"/>
      <w:cols w:space="425" w:num="2"/>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xyt" w:date="2018-04-13T13:57:39Z" w:initials="x">
    <w:p w14:paraId="67396160">
      <w:pPr>
        <w:pStyle w:val="3"/>
        <w:rPr>
          <w:rFonts w:hint="eastAsia" w:eastAsia="宋体"/>
          <w:lang w:val="en-US" w:eastAsia="zh-CN"/>
        </w:rPr>
      </w:pPr>
      <w:r>
        <w:rPr>
          <w:rFonts w:hint="eastAsia"/>
          <w:lang w:val="en-US" w:eastAsia="zh-CN"/>
        </w:rPr>
        <w:t>Xx是什么？？？</w:t>
      </w:r>
    </w:p>
  </w:comment>
  <w:comment w:id="1" w:author="xyt" w:date="2018-04-13T14:30:08Z" w:initials="x">
    <w:p w14:paraId="2CA0490F">
      <w:pPr>
        <w:pStyle w:val="3"/>
        <w:rPr>
          <w:rFonts w:hint="eastAsia" w:eastAsia="宋体"/>
          <w:lang w:val="en-US" w:eastAsia="zh-CN"/>
        </w:rPr>
      </w:pPr>
      <w:r>
        <w:rPr>
          <w:rFonts w:hint="eastAsia"/>
          <w:lang w:val="en-US" w:eastAsia="zh-CN"/>
        </w:rPr>
        <w:t>这个数据是自己统计计算的，还是已经有的？？论文里要说明清楚</w:t>
      </w:r>
    </w:p>
  </w:comment>
  <w:comment w:id="2" w:author="xyt" w:date="2018-04-13T14:49:17Z" w:initials="x">
    <w:p w14:paraId="169E7D25">
      <w:pPr>
        <w:pStyle w:val="3"/>
        <w:rPr>
          <w:rFonts w:hint="eastAsia" w:eastAsia="宋体"/>
          <w:lang w:val="en-US" w:eastAsia="zh-CN"/>
        </w:rPr>
      </w:pPr>
      <w:r>
        <w:rPr>
          <w:rFonts w:hint="eastAsia"/>
          <w:lang w:val="en-US" w:eastAsia="zh-CN"/>
        </w:rPr>
        <w:t>这个公式的含义？？</w:t>
      </w:r>
    </w:p>
  </w:comment>
  <w:comment w:id="3" w:author="xyt" w:date="2018-04-13T14:48:05Z" w:initials="x">
    <w:p w14:paraId="458A7304">
      <w:pPr>
        <w:pStyle w:val="3"/>
        <w:rPr>
          <w:rFonts w:hint="eastAsia" w:eastAsia="宋体"/>
          <w:lang w:val="en-US" w:eastAsia="zh-CN"/>
        </w:rPr>
      </w:pPr>
      <w:r>
        <w:rPr>
          <w:rFonts w:hint="eastAsia"/>
          <w:lang w:val="en-US" w:eastAsia="zh-CN"/>
        </w:rPr>
        <w:t>P(Ai)的含义没有定义</w:t>
      </w:r>
    </w:p>
  </w:comment>
  <w:comment w:id="4" w:author="xyt" w:date="2018-04-13T15:09:07Z" w:initials="x">
    <w:p w14:paraId="3CEF3042">
      <w:pPr>
        <w:pStyle w:val="3"/>
        <w:rPr>
          <w:rFonts w:hint="eastAsia" w:eastAsia="宋体"/>
          <w:lang w:val="en-US" w:eastAsia="zh-CN"/>
        </w:rPr>
      </w:pPr>
      <w:r>
        <w:rPr>
          <w:rFonts w:hint="eastAsia"/>
          <w:lang w:val="en-US" w:eastAsia="zh-CN"/>
        </w:rPr>
        <w:t>这部分可以再精简一些</w:t>
      </w:r>
    </w:p>
  </w:comment>
  <w:comment w:id="5" w:author="xyt" w:date="2018-04-13T15:16:53Z" w:initials="x">
    <w:p w14:paraId="21F0155B">
      <w:pPr>
        <w:pStyle w:val="3"/>
        <w:rPr>
          <w:rFonts w:hint="eastAsia" w:eastAsia="宋体"/>
          <w:lang w:val="en-US" w:eastAsia="zh-CN"/>
        </w:rPr>
      </w:pPr>
      <w:r>
        <w:rPr>
          <w:rFonts w:hint="eastAsia"/>
          <w:lang w:val="en-US" w:eastAsia="zh-CN"/>
        </w:rPr>
        <w:t>哪部分参考了文献？？？</w:t>
      </w:r>
    </w:p>
  </w:comment>
  <w:comment w:id="6" w:author="xyt" w:date="2018-04-13T15:16:53Z" w:initials="x">
    <w:p w14:paraId="11A14716">
      <w:pPr>
        <w:pStyle w:val="3"/>
        <w:rPr>
          <w:rFonts w:hint="eastAsia" w:eastAsia="宋体"/>
          <w:lang w:val="en-US" w:eastAsia="zh-CN"/>
        </w:rPr>
      </w:pPr>
      <w:r>
        <w:rPr>
          <w:rFonts w:hint="eastAsia"/>
          <w:lang w:val="en-US" w:eastAsia="zh-CN"/>
        </w:rPr>
        <w:t>哪部分参考了文献？？？</w:t>
      </w:r>
    </w:p>
  </w:comment>
  <w:comment w:id="7" w:author="xyt" w:date="2018-04-13T15:19:49Z" w:initials="x">
    <w:p w14:paraId="771B73FE">
      <w:pPr>
        <w:pStyle w:val="3"/>
        <w:rPr>
          <w:rFonts w:hint="eastAsia" w:eastAsia="宋体"/>
          <w:lang w:val="en-US" w:eastAsia="zh-CN"/>
        </w:rPr>
      </w:pPr>
      <w:r>
        <w:rPr>
          <w:rFonts w:hint="eastAsia"/>
          <w:lang w:val="en-US" w:eastAsia="zh-CN"/>
        </w:rPr>
        <w:t>结论过早</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7396160" w15:done="0"/>
  <w15:commentEx w15:paraId="2CA0490F" w15:done="0"/>
  <w15:commentEx w15:paraId="169E7D25" w15:done="0"/>
  <w15:commentEx w15:paraId="458A7304" w15:done="0"/>
  <w15:commentEx w15:paraId="3CEF3042" w15:done="0"/>
  <w15:commentEx w15:paraId="21F0155B" w15:done="0"/>
  <w15:commentEx w15:paraId="11A14716" w15:done="0"/>
  <w15:commentEx w15:paraId="771B73F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4D13B6"/>
    <w:multiLevelType w:val="multilevel"/>
    <w:tmpl w:val="684D13B6"/>
    <w:lvl w:ilvl="0" w:tentative="0">
      <w:start w:val="2"/>
      <w:numFmt w:val="decimal"/>
      <w:lvlText w:val="%1"/>
      <w:lvlJc w:val="left"/>
      <w:pPr>
        <w:ind w:left="360" w:hanging="360"/>
      </w:pPr>
      <w:rPr>
        <w:rFonts w:hint="default"/>
      </w:rPr>
    </w:lvl>
    <w:lvl w:ilvl="1" w:tentative="0">
      <w:start w:val="3"/>
      <w:numFmt w:val="decimal"/>
      <w:lvlText w:val="%1.%2"/>
      <w:lvlJc w:val="left"/>
      <w:pPr>
        <w:ind w:left="360" w:hanging="360"/>
      </w:pPr>
      <w:rPr>
        <w:rFonts w:hint="default" w:ascii="黑体" w:hAnsi="黑体" w:eastAsia="黑体"/>
      </w:rPr>
    </w:lvl>
    <w:lvl w:ilvl="2" w:tentative="0">
      <w:start w:val="1"/>
      <w:numFmt w:val="decimal"/>
      <w:lvlText w:val="%1.%2.%3"/>
      <w:lvlJc w:val="left"/>
      <w:pPr>
        <w:ind w:left="360" w:hanging="36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720" w:hanging="72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080" w:hanging="1080"/>
      </w:pPr>
      <w:rPr>
        <w:rFonts w:hint="default"/>
      </w:rPr>
    </w:lvl>
    <w:lvl w:ilvl="8" w:tentative="0">
      <w:start w:val="1"/>
      <w:numFmt w:val="decimal"/>
      <w:lvlText w:val="%1.%2.%3.%4.%5.%6.%7.%8.%9"/>
      <w:lvlJc w:val="left"/>
      <w:pPr>
        <w:ind w:left="1440" w:hanging="1440"/>
      </w:pPr>
      <w:rPr>
        <w:rFont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xyt">
    <w15:presenceInfo w15:providerId="None" w15:userId="xy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BFB"/>
    <w:rsid w:val="000023B9"/>
    <w:rsid w:val="00014357"/>
    <w:rsid w:val="00021E7E"/>
    <w:rsid w:val="00026D08"/>
    <w:rsid w:val="00040085"/>
    <w:rsid w:val="00042119"/>
    <w:rsid w:val="00042DAC"/>
    <w:rsid w:val="00053274"/>
    <w:rsid w:val="00057BB9"/>
    <w:rsid w:val="000642AB"/>
    <w:rsid w:val="0006716C"/>
    <w:rsid w:val="0007065D"/>
    <w:rsid w:val="000F0866"/>
    <w:rsid w:val="00111889"/>
    <w:rsid w:val="00111F7B"/>
    <w:rsid w:val="00117B3C"/>
    <w:rsid w:val="001442EB"/>
    <w:rsid w:val="001734DE"/>
    <w:rsid w:val="00174836"/>
    <w:rsid w:val="00181E27"/>
    <w:rsid w:val="0018251E"/>
    <w:rsid w:val="001974A7"/>
    <w:rsid w:val="001A6CD0"/>
    <w:rsid w:val="001D0546"/>
    <w:rsid w:val="001D196E"/>
    <w:rsid w:val="001D7973"/>
    <w:rsid w:val="001E3D60"/>
    <w:rsid w:val="002009E3"/>
    <w:rsid w:val="00200EA4"/>
    <w:rsid w:val="00234EBC"/>
    <w:rsid w:val="00252163"/>
    <w:rsid w:val="00257A00"/>
    <w:rsid w:val="00265618"/>
    <w:rsid w:val="00270279"/>
    <w:rsid w:val="00274277"/>
    <w:rsid w:val="0029137B"/>
    <w:rsid w:val="002C27FF"/>
    <w:rsid w:val="002C6F0F"/>
    <w:rsid w:val="00314AB3"/>
    <w:rsid w:val="003273BC"/>
    <w:rsid w:val="0033389C"/>
    <w:rsid w:val="00350781"/>
    <w:rsid w:val="003655CA"/>
    <w:rsid w:val="003801AD"/>
    <w:rsid w:val="00390FA2"/>
    <w:rsid w:val="003A241C"/>
    <w:rsid w:val="003B4618"/>
    <w:rsid w:val="003D12FE"/>
    <w:rsid w:val="003E71CB"/>
    <w:rsid w:val="003F0E67"/>
    <w:rsid w:val="003F316F"/>
    <w:rsid w:val="003F3380"/>
    <w:rsid w:val="00411F01"/>
    <w:rsid w:val="004127E2"/>
    <w:rsid w:val="004153B5"/>
    <w:rsid w:val="004279AB"/>
    <w:rsid w:val="00441048"/>
    <w:rsid w:val="00454D99"/>
    <w:rsid w:val="00456D5C"/>
    <w:rsid w:val="00472A46"/>
    <w:rsid w:val="00473478"/>
    <w:rsid w:val="004758C4"/>
    <w:rsid w:val="004764D8"/>
    <w:rsid w:val="00492645"/>
    <w:rsid w:val="00493469"/>
    <w:rsid w:val="00494328"/>
    <w:rsid w:val="0049681C"/>
    <w:rsid w:val="004B5D62"/>
    <w:rsid w:val="004F6D85"/>
    <w:rsid w:val="00506BE3"/>
    <w:rsid w:val="00520F71"/>
    <w:rsid w:val="00526731"/>
    <w:rsid w:val="00541FCA"/>
    <w:rsid w:val="00545A85"/>
    <w:rsid w:val="0054729B"/>
    <w:rsid w:val="00562F39"/>
    <w:rsid w:val="005826FB"/>
    <w:rsid w:val="00594611"/>
    <w:rsid w:val="005B7A95"/>
    <w:rsid w:val="005E3773"/>
    <w:rsid w:val="005F2133"/>
    <w:rsid w:val="005F2C27"/>
    <w:rsid w:val="005F39DB"/>
    <w:rsid w:val="00600E84"/>
    <w:rsid w:val="00611579"/>
    <w:rsid w:val="006208EE"/>
    <w:rsid w:val="0062643C"/>
    <w:rsid w:val="006511C6"/>
    <w:rsid w:val="006522D9"/>
    <w:rsid w:val="0065585B"/>
    <w:rsid w:val="00666F2B"/>
    <w:rsid w:val="00674878"/>
    <w:rsid w:val="006773DB"/>
    <w:rsid w:val="00685C90"/>
    <w:rsid w:val="00692497"/>
    <w:rsid w:val="006A1BFB"/>
    <w:rsid w:val="006A3EEB"/>
    <w:rsid w:val="006B46CF"/>
    <w:rsid w:val="006B4AF1"/>
    <w:rsid w:val="006B6251"/>
    <w:rsid w:val="006C7067"/>
    <w:rsid w:val="006E26AD"/>
    <w:rsid w:val="00712256"/>
    <w:rsid w:val="00715FA4"/>
    <w:rsid w:val="0071736D"/>
    <w:rsid w:val="0072557C"/>
    <w:rsid w:val="0076349F"/>
    <w:rsid w:val="0076395E"/>
    <w:rsid w:val="007668B9"/>
    <w:rsid w:val="0077493C"/>
    <w:rsid w:val="00780313"/>
    <w:rsid w:val="00781ECF"/>
    <w:rsid w:val="0078296A"/>
    <w:rsid w:val="00787284"/>
    <w:rsid w:val="00790C7C"/>
    <w:rsid w:val="00796A1A"/>
    <w:rsid w:val="007A0E0A"/>
    <w:rsid w:val="007A3297"/>
    <w:rsid w:val="007C38D1"/>
    <w:rsid w:val="007D04C4"/>
    <w:rsid w:val="007D1BB4"/>
    <w:rsid w:val="007E52E7"/>
    <w:rsid w:val="007F4E15"/>
    <w:rsid w:val="00801820"/>
    <w:rsid w:val="00803547"/>
    <w:rsid w:val="008150C7"/>
    <w:rsid w:val="00815826"/>
    <w:rsid w:val="0083425B"/>
    <w:rsid w:val="008411DD"/>
    <w:rsid w:val="00852944"/>
    <w:rsid w:val="0086557C"/>
    <w:rsid w:val="0086729D"/>
    <w:rsid w:val="00867D96"/>
    <w:rsid w:val="008A7298"/>
    <w:rsid w:val="008B2E09"/>
    <w:rsid w:val="008B4AE3"/>
    <w:rsid w:val="008C5055"/>
    <w:rsid w:val="008D6D4A"/>
    <w:rsid w:val="008E0F5B"/>
    <w:rsid w:val="008E7E1E"/>
    <w:rsid w:val="00906245"/>
    <w:rsid w:val="00906E1F"/>
    <w:rsid w:val="00922832"/>
    <w:rsid w:val="00924641"/>
    <w:rsid w:val="00925398"/>
    <w:rsid w:val="00935BE6"/>
    <w:rsid w:val="0096193F"/>
    <w:rsid w:val="00974EB6"/>
    <w:rsid w:val="0098398E"/>
    <w:rsid w:val="009902F6"/>
    <w:rsid w:val="009A2D17"/>
    <w:rsid w:val="009B2550"/>
    <w:rsid w:val="009B40AD"/>
    <w:rsid w:val="009B4446"/>
    <w:rsid w:val="009D22F2"/>
    <w:rsid w:val="009D5FDE"/>
    <w:rsid w:val="009D7F66"/>
    <w:rsid w:val="009E3394"/>
    <w:rsid w:val="009F4391"/>
    <w:rsid w:val="00A029AF"/>
    <w:rsid w:val="00A118FE"/>
    <w:rsid w:val="00A37BB7"/>
    <w:rsid w:val="00A42234"/>
    <w:rsid w:val="00A62302"/>
    <w:rsid w:val="00AB0D41"/>
    <w:rsid w:val="00AB36B1"/>
    <w:rsid w:val="00AC5E00"/>
    <w:rsid w:val="00AC63C5"/>
    <w:rsid w:val="00AC6EA2"/>
    <w:rsid w:val="00AD2659"/>
    <w:rsid w:val="00AD388E"/>
    <w:rsid w:val="00AF2ADD"/>
    <w:rsid w:val="00B1223D"/>
    <w:rsid w:val="00B22CFB"/>
    <w:rsid w:val="00B356F0"/>
    <w:rsid w:val="00B404D5"/>
    <w:rsid w:val="00B46975"/>
    <w:rsid w:val="00B547FF"/>
    <w:rsid w:val="00BC45FC"/>
    <w:rsid w:val="00BC53FF"/>
    <w:rsid w:val="00BC6A70"/>
    <w:rsid w:val="00BD0430"/>
    <w:rsid w:val="00BF50F5"/>
    <w:rsid w:val="00C1365F"/>
    <w:rsid w:val="00C21529"/>
    <w:rsid w:val="00C34C52"/>
    <w:rsid w:val="00C5326D"/>
    <w:rsid w:val="00C578EA"/>
    <w:rsid w:val="00C71DD4"/>
    <w:rsid w:val="00C77BFB"/>
    <w:rsid w:val="00CA3F19"/>
    <w:rsid w:val="00CB0259"/>
    <w:rsid w:val="00CC0597"/>
    <w:rsid w:val="00CC6CD9"/>
    <w:rsid w:val="00CC7C57"/>
    <w:rsid w:val="00CE2E39"/>
    <w:rsid w:val="00D03A2D"/>
    <w:rsid w:val="00D15F40"/>
    <w:rsid w:val="00D23B4E"/>
    <w:rsid w:val="00D4246F"/>
    <w:rsid w:val="00D55B6E"/>
    <w:rsid w:val="00D6243D"/>
    <w:rsid w:val="00D70344"/>
    <w:rsid w:val="00D71309"/>
    <w:rsid w:val="00D851B7"/>
    <w:rsid w:val="00D8794B"/>
    <w:rsid w:val="00D97DF6"/>
    <w:rsid w:val="00DE0716"/>
    <w:rsid w:val="00DF0689"/>
    <w:rsid w:val="00DF1F73"/>
    <w:rsid w:val="00E06432"/>
    <w:rsid w:val="00E066DF"/>
    <w:rsid w:val="00E260FD"/>
    <w:rsid w:val="00E36606"/>
    <w:rsid w:val="00E53718"/>
    <w:rsid w:val="00E564EA"/>
    <w:rsid w:val="00E679B2"/>
    <w:rsid w:val="00E8385F"/>
    <w:rsid w:val="00E91EEB"/>
    <w:rsid w:val="00E94EA2"/>
    <w:rsid w:val="00EB079F"/>
    <w:rsid w:val="00EB2792"/>
    <w:rsid w:val="00EB35DC"/>
    <w:rsid w:val="00EC7C45"/>
    <w:rsid w:val="00ED2E5E"/>
    <w:rsid w:val="00ED4E00"/>
    <w:rsid w:val="00ED5165"/>
    <w:rsid w:val="00ED5BB7"/>
    <w:rsid w:val="00EE791D"/>
    <w:rsid w:val="00F1409D"/>
    <w:rsid w:val="00F273B6"/>
    <w:rsid w:val="00F305F5"/>
    <w:rsid w:val="00F33B06"/>
    <w:rsid w:val="00F441BC"/>
    <w:rsid w:val="00F5244A"/>
    <w:rsid w:val="00F535EB"/>
    <w:rsid w:val="00F56F87"/>
    <w:rsid w:val="00F62A42"/>
    <w:rsid w:val="00F844B9"/>
    <w:rsid w:val="00F94EF4"/>
    <w:rsid w:val="00F9727B"/>
    <w:rsid w:val="00FB770D"/>
    <w:rsid w:val="00FC6397"/>
    <w:rsid w:val="00FC790E"/>
    <w:rsid w:val="00FC7A97"/>
    <w:rsid w:val="00FD7725"/>
    <w:rsid w:val="00FF0448"/>
    <w:rsid w:val="0C523980"/>
    <w:rsid w:val="19F86B19"/>
    <w:rsid w:val="29B17F0E"/>
    <w:rsid w:val="4CE25379"/>
    <w:rsid w:val="5EF95888"/>
    <w:rsid w:val="5F432E56"/>
    <w:rsid w:val="65811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caption"/>
    <w:basedOn w:val="1"/>
    <w:next w:val="1"/>
    <w:unhideWhenUsed/>
    <w:qFormat/>
    <w:uiPriority w:val="35"/>
    <w:rPr>
      <w:rFonts w:eastAsia="黑体" w:asciiTheme="majorHAnsi" w:hAnsiTheme="majorHAnsi" w:cstheme="majorBidi"/>
      <w:sz w:val="20"/>
      <w:szCs w:val="20"/>
    </w:rPr>
  </w:style>
  <w:style w:type="paragraph" w:styleId="3">
    <w:name w:val="annotation text"/>
    <w:basedOn w:val="1"/>
    <w:link w:val="10"/>
    <w:semiHidden/>
    <w:qFormat/>
    <w:uiPriority w:val="0"/>
    <w:pPr>
      <w:jc w:val="left"/>
    </w:pPr>
    <w:rPr>
      <w:rFonts w:ascii="Times New Roman" w:hAnsi="Times New Roman" w:eastAsia="宋体" w:cs="Times New Roman"/>
      <w:szCs w:val="24"/>
    </w:rPr>
  </w:style>
  <w:style w:type="paragraph" w:styleId="4">
    <w:name w:val="Body Text"/>
    <w:basedOn w:val="1"/>
    <w:link w:val="12"/>
    <w:unhideWhenUsed/>
    <w:uiPriority w:val="99"/>
    <w:pPr>
      <w:spacing w:after="120"/>
    </w:pPr>
  </w:style>
  <w:style w:type="paragraph" w:styleId="5">
    <w:name w:val="footer"/>
    <w:basedOn w:val="1"/>
    <w:link w:val="15"/>
    <w:unhideWhenUsed/>
    <w:uiPriority w:val="99"/>
    <w:pPr>
      <w:tabs>
        <w:tab w:val="center" w:pos="4153"/>
        <w:tab w:val="right" w:pos="8306"/>
      </w:tabs>
      <w:snapToGrid w:val="0"/>
      <w:jc w:val="left"/>
    </w:pPr>
    <w:rPr>
      <w:sz w:val="18"/>
      <w:szCs w:val="18"/>
    </w:rPr>
  </w:style>
  <w:style w:type="paragraph" w:styleId="6">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table" w:styleId="9">
    <w:name w:val="Table Grid"/>
    <w:basedOn w:val="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批注文字 字符"/>
    <w:basedOn w:val="7"/>
    <w:link w:val="3"/>
    <w:semiHidden/>
    <w:uiPriority w:val="0"/>
    <w:rPr>
      <w:rFonts w:ascii="Times New Roman" w:hAnsi="Times New Roman" w:eastAsia="宋体" w:cs="Times New Roman"/>
      <w:szCs w:val="24"/>
    </w:rPr>
  </w:style>
  <w:style w:type="paragraph" w:customStyle="1" w:styleId="11">
    <w:name w:val="First Paragraph"/>
    <w:basedOn w:val="4"/>
    <w:next w:val="4"/>
    <w:qFormat/>
    <w:uiPriority w:val="0"/>
    <w:pPr>
      <w:widowControl/>
      <w:spacing w:before="180" w:after="180"/>
      <w:jc w:val="left"/>
    </w:pPr>
    <w:rPr>
      <w:kern w:val="0"/>
      <w:sz w:val="24"/>
      <w:szCs w:val="24"/>
      <w:lang w:eastAsia="en-US"/>
    </w:rPr>
  </w:style>
  <w:style w:type="character" w:customStyle="1" w:styleId="12">
    <w:name w:val="正文文本 字符"/>
    <w:basedOn w:val="7"/>
    <w:link w:val="4"/>
    <w:uiPriority w:val="99"/>
  </w:style>
  <w:style w:type="paragraph" w:styleId="13">
    <w:name w:val="List Paragraph"/>
    <w:basedOn w:val="1"/>
    <w:qFormat/>
    <w:uiPriority w:val="34"/>
    <w:pPr>
      <w:ind w:firstLine="420" w:firstLineChars="200"/>
    </w:pPr>
  </w:style>
  <w:style w:type="character" w:customStyle="1" w:styleId="14">
    <w:name w:val="页眉 字符"/>
    <w:basedOn w:val="7"/>
    <w:link w:val="6"/>
    <w:uiPriority w:val="99"/>
    <w:rPr>
      <w:sz w:val="18"/>
      <w:szCs w:val="18"/>
    </w:rPr>
  </w:style>
  <w:style w:type="character" w:customStyle="1" w:styleId="15">
    <w:name w:val="页脚 字符"/>
    <w:basedOn w:val="7"/>
    <w:link w:val="5"/>
    <w:uiPriority w:val="99"/>
    <w:rPr>
      <w:sz w:val="18"/>
      <w:szCs w:val="18"/>
    </w:rPr>
  </w:style>
  <w:style w:type="character" w:styleId="16">
    <w:name w:val="Placeholder Text"/>
    <w:basedOn w:val="7"/>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1.emf"/><Relationship Id="rId7" Type="http://schemas.openxmlformats.org/officeDocument/2006/relationships/oleObject" Target="embeddings/oleObject1.bin"/><Relationship Id="rId6" Type="http://schemas.openxmlformats.org/officeDocument/2006/relationships/image" Target="media/image1.tiff"/><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5" Type="http://schemas.microsoft.com/office/2011/relationships/people" Target="people.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6.emf"/><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chart" Target="charts/chart2.xml"/><Relationship Id="rId17" Type="http://schemas.openxmlformats.org/officeDocument/2006/relationships/chart" Target="charts/chart1.xml"/><Relationship Id="rId16" Type="http://schemas.openxmlformats.org/officeDocument/2006/relationships/image" Target="media/image5.wmf"/><Relationship Id="rId15" Type="http://schemas.openxmlformats.org/officeDocument/2006/relationships/oleObject" Target="embeddings/oleObject5.bin"/><Relationship Id="rId14" Type="http://schemas.openxmlformats.org/officeDocument/2006/relationships/image" Target="media/image4.wmf"/><Relationship Id="rId13" Type="http://schemas.openxmlformats.org/officeDocument/2006/relationships/oleObject" Target="embeddings/oleObject4.bin"/><Relationship Id="rId12" Type="http://schemas.openxmlformats.org/officeDocument/2006/relationships/image" Target="media/image3.emf"/><Relationship Id="rId11" Type="http://schemas.openxmlformats.org/officeDocument/2006/relationships/oleObject" Target="embeddings/oleObject3.bin"/><Relationship Id="rId10" Type="http://schemas.openxmlformats.org/officeDocument/2006/relationships/image" Target="media/image2.emf"/><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liu\Desktop\&#26032;&#24314;%20Microsoft%20Excel%20&#24037;&#20316;&#34920;%20(2).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liu\Desktop\&#26032;&#24314;%20Microsoft%20Excel%20&#24037;&#20316;&#34920;%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3747168590228"/>
          <c:y val="0.13482114735658"/>
          <c:w val="0.792744656917885"/>
          <c:h val="0.615444437866319"/>
        </c:manualLayout>
      </c:layout>
      <c:lineChart>
        <c:grouping val="standard"/>
        <c:varyColors val="0"/>
        <c:ser>
          <c:idx val="0"/>
          <c:order val="0"/>
          <c:tx>
            <c:strRef>
              <c:f>朴素贝叶斯算法</c:f>
              <c:strCache>
                <c:ptCount val="1"/>
                <c:pt idx="0">
                  <c:v>朴素贝叶斯算法</c:v>
                </c:pt>
              </c:strCache>
            </c:strRef>
          </c:tx>
          <c:spPr>
            <a:ln w="19050" cap="rnd">
              <a:solidFill>
                <a:schemeClr val="accent1"/>
              </a:solidFill>
              <a:round/>
            </a:ln>
            <a:effectLst/>
          </c:spPr>
          <c:marker>
            <c:symbol val="none"/>
          </c:marker>
          <c:dLbls>
            <c:delete val="1"/>
          </c:dLbls>
          <c:cat>
            <c:numRef>
              <c:f>Sheet1!$G$2:$G$53</c:f>
              <c:numCache>
                <c:formatCode>General</c:formatCode>
                <c:ptCount val="27"/>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2550</c:v>
                </c:pt>
                <c:pt idx="26">
                  <c:v>2600</c:v>
                </c:pt>
              </c:numCache>
            </c:numRef>
          </c:cat>
          <c:val>
            <c:numRef>
              <c:f>Sheet1!$H$2:$H$53</c:f>
              <c:numCache>
                <c:formatCode>General</c:formatCode>
                <c:ptCount val="27"/>
                <c:pt idx="0">
                  <c:v>0.849999999999999</c:v>
                </c:pt>
                <c:pt idx="1">
                  <c:v>0.885</c:v>
                </c:pt>
                <c:pt idx="2">
                  <c:v>0.849999999999999</c:v>
                </c:pt>
                <c:pt idx="3">
                  <c:v>0.875</c:v>
                </c:pt>
                <c:pt idx="4">
                  <c:v>0.884</c:v>
                </c:pt>
                <c:pt idx="5">
                  <c:v>0.891666666666666</c:v>
                </c:pt>
                <c:pt idx="6">
                  <c:v>0.897142857142857</c:v>
                </c:pt>
                <c:pt idx="7">
                  <c:v>0.88875</c:v>
                </c:pt>
                <c:pt idx="8">
                  <c:v>0.875555555555555</c:v>
                </c:pt>
                <c:pt idx="9">
                  <c:v>0.882</c:v>
                </c:pt>
                <c:pt idx="10">
                  <c:v>0.843999999999999</c:v>
                </c:pt>
                <c:pt idx="11">
                  <c:v>0.843999999999999</c:v>
                </c:pt>
                <c:pt idx="12">
                  <c:v>0.843999999999999</c:v>
                </c:pt>
                <c:pt idx="13">
                  <c:v>0.843999999999999</c:v>
                </c:pt>
                <c:pt idx="14">
                  <c:v>0.843999999999999</c:v>
                </c:pt>
                <c:pt idx="15">
                  <c:v>0.843999999999999</c:v>
                </c:pt>
                <c:pt idx="16">
                  <c:v>0.843999999999999</c:v>
                </c:pt>
                <c:pt idx="17">
                  <c:v>0.843999999999999</c:v>
                </c:pt>
                <c:pt idx="18">
                  <c:v>0.843999999999999</c:v>
                </c:pt>
                <c:pt idx="19">
                  <c:v>0.841999999999999</c:v>
                </c:pt>
                <c:pt idx="20">
                  <c:v>0.845999999999999</c:v>
                </c:pt>
                <c:pt idx="21">
                  <c:v>0.843999999999999</c:v>
                </c:pt>
                <c:pt idx="22">
                  <c:v>0.843999999999999</c:v>
                </c:pt>
                <c:pt idx="23">
                  <c:v>0.843999999999999</c:v>
                </c:pt>
                <c:pt idx="24">
                  <c:v>0.843999999999999</c:v>
                </c:pt>
                <c:pt idx="25">
                  <c:v>0.845999999999999</c:v>
                </c:pt>
                <c:pt idx="26">
                  <c:v>0.843999999999999</c:v>
                </c:pt>
              </c:numCache>
            </c:numRef>
          </c:val>
          <c:smooth val="0"/>
        </c:ser>
        <c:ser>
          <c:idx val="1"/>
          <c:order val="1"/>
          <c:tx>
            <c:strRef>
              <c:f>随机森林算法</c:f>
              <c:strCache>
                <c:ptCount val="1"/>
                <c:pt idx="0">
                  <c:v>随机森林算法</c:v>
                </c:pt>
              </c:strCache>
            </c:strRef>
          </c:tx>
          <c:spPr>
            <a:ln w="12700" cap="rnd">
              <a:solidFill>
                <a:schemeClr val="accent2"/>
              </a:solidFill>
              <a:round/>
            </a:ln>
            <a:effectLst/>
          </c:spPr>
          <c:marker>
            <c:symbol val="none"/>
          </c:marker>
          <c:dLbls>
            <c:delete val="1"/>
          </c:dLbls>
          <c:cat>
            <c:numRef>
              <c:f>Sheet1!$G$2:$G$53</c:f>
              <c:numCache>
                <c:formatCode>General</c:formatCode>
                <c:ptCount val="27"/>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2550</c:v>
                </c:pt>
                <c:pt idx="26">
                  <c:v>2600</c:v>
                </c:pt>
              </c:numCache>
            </c:numRef>
          </c:cat>
          <c:val>
            <c:numRef>
              <c:f>Sheet1!$I$2:$I$53</c:f>
              <c:numCache>
                <c:formatCode>General</c:formatCode>
                <c:ptCount val="27"/>
                <c:pt idx="0">
                  <c:v>0.859999999999999</c:v>
                </c:pt>
                <c:pt idx="1">
                  <c:v>0.925</c:v>
                </c:pt>
                <c:pt idx="2">
                  <c:v>0.896666666666666</c:v>
                </c:pt>
                <c:pt idx="3">
                  <c:v>0.895</c:v>
                </c:pt>
                <c:pt idx="4">
                  <c:v>0.912</c:v>
                </c:pt>
                <c:pt idx="5">
                  <c:v>0.906666666666666</c:v>
                </c:pt>
                <c:pt idx="6">
                  <c:v>0.918571428571428</c:v>
                </c:pt>
                <c:pt idx="7">
                  <c:v>0.915</c:v>
                </c:pt>
                <c:pt idx="8">
                  <c:v>0.92</c:v>
                </c:pt>
                <c:pt idx="9">
                  <c:v>0.916</c:v>
                </c:pt>
                <c:pt idx="10">
                  <c:v>0.918</c:v>
                </c:pt>
                <c:pt idx="11">
                  <c:v>0.922</c:v>
                </c:pt>
                <c:pt idx="12">
                  <c:v>0.92</c:v>
                </c:pt>
                <c:pt idx="13">
                  <c:v>0.924</c:v>
                </c:pt>
                <c:pt idx="14">
                  <c:v>0.924</c:v>
                </c:pt>
                <c:pt idx="15">
                  <c:v>0.914</c:v>
                </c:pt>
                <c:pt idx="16">
                  <c:v>0.918</c:v>
                </c:pt>
                <c:pt idx="17">
                  <c:v>0.916</c:v>
                </c:pt>
                <c:pt idx="18">
                  <c:v>0.924</c:v>
                </c:pt>
                <c:pt idx="19">
                  <c:v>0.924</c:v>
                </c:pt>
                <c:pt idx="20">
                  <c:v>0.924</c:v>
                </c:pt>
                <c:pt idx="21">
                  <c:v>0.926</c:v>
                </c:pt>
                <c:pt idx="22">
                  <c:v>0.928</c:v>
                </c:pt>
                <c:pt idx="23">
                  <c:v>0.93</c:v>
                </c:pt>
                <c:pt idx="24">
                  <c:v>0.928</c:v>
                </c:pt>
                <c:pt idx="25">
                  <c:v>0.926</c:v>
                </c:pt>
                <c:pt idx="26">
                  <c:v>0.928</c:v>
                </c:pt>
              </c:numCache>
            </c:numRef>
          </c:val>
          <c:smooth val="0"/>
        </c:ser>
        <c:dLbls>
          <c:showLegendKey val="0"/>
          <c:showVal val="0"/>
          <c:showCatName val="0"/>
          <c:showSerName val="0"/>
          <c:showPercent val="0"/>
          <c:showBubbleSize val="0"/>
        </c:dLbls>
        <c:marker val="0"/>
        <c:smooth val="0"/>
        <c:axId val="-1636276368"/>
        <c:axId val="-1636275824"/>
      </c:lineChart>
      <c:catAx>
        <c:axId val="-1636276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800" b="0" i="0" u="none" strike="noStrike" kern="1200" baseline="0">
                <a:solidFill>
                  <a:schemeClr val="tx1">
                    <a:lumMod val="65000"/>
                    <a:lumOff val="35000"/>
                  </a:schemeClr>
                </a:solidFill>
                <a:latin typeface="+mn-lt"/>
                <a:ea typeface="+mn-ea"/>
                <a:cs typeface="+mn-cs"/>
              </a:defRPr>
            </a:pPr>
          </a:p>
        </c:txPr>
        <c:crossAx val="-1636275824"/>
        <c:crosses val="autoZero"/>
        <c:auto val="1"/>
        <c:lblAlgn val="ctr"/>
        <c:lblOffset val="100"/>
        <c:noMultiLvlLbl val="0"/>
      </c:catAx>
      <c:valAx>
        <c:axId val="-1636275824"/>
        <c:scaling>
          <c:orientation val="minMax"/>
          <c:min val="0.8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800" b="0" i="0" u="none" strike="noStrike" kern="1200" baseline="0">
                <a:solidFill>
                  <a:schemeClr val="tx1">
                    <a:lumMod val="65000"/>
                    <a:lumOff val="35000"/>
                  </a:schemeClr>
                </a:solidFill>
                <a:latin typeface="+mn-lt"/>
                <a:ea typeface="+mn-ea"/>
                <a:cs typeface="+mn-cs"/>
              </a:defRPr>
            </a:pPr>
          </a:p>
        </c:txPr>
        <c:crossAx val="-1636276368"/>
        <c:crosses val="autoZero"/>
        <c:crossBetween val="between"/>
      </c:valAx>
      <c:spPr>
        <a:noFill/>
        <a:ln>
          <a:noFill/>
        </a:ln>
        <a:effectLst/>
      </c:spPr>
    </c:plotArea>
    <c:legend>
      <c:legendPos val="b"/>
      <c:layout>
        <c:manualLayout>
          <c:xMode val="edge"/>
          <c:yMode val="edge"/>
          <c:x val="0.150731158605174"/>
          <c:y val="0.0263925256307723"/>
          <c:w val="0.810853475248367"/>
          <c:h val="0.0784524319397314"/>
        </c:manualLayout>
      </c:layout>
      <c:overlay val="0"/>
      <c:spPr>
        <a:noFill/>
        <a:ln>
          <a:noFill/>
        </a:ln>
        <a:effectLst/>
      </c:spPr>
      <c:txPr>
        <a:bodyPr rot="0" spcFirstLastPara="1" vertOverflow="ellipsis" vert="horz" wrap="square" anchor="ctr" anchorCtr="1"/>
        <a:lstStyle/>
        <a:p>
          <a:pPr>
            <a:defRPr lang="zh-CN" sz="8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7004715164029"/>
          <c:y val="0.14490417471401"/>
          <c:w val="0.804930120036365"/>
          <c:h val="0.602980240677462"/>
        </c:manualLayout>
      </c:layout>
      <c:lineChart>
        <c:grouping val="standard"/>
        <c:varyColors val="0"/>
        <c:ser>
          <c:idx val="0"/>
          <c:order val="0"/>
          <c:tx>
            <c:strRef>
              <c:f>随机森林算法</c:f>
              <c:strCache>
                <c:ptCount val="1"/>
                <c:pt idx="0">
                  <c:v>随机森林算法</c:v>
                </c:pt>
              </c:strCache>
            </c:strRef>
          </c:tx>
          <c:spPr>
            <a:ln w="12700" cap="rnd">
              <a:solidFill>
                <a:schemeClr val="accent2"/>
              </a:solidFill>
              <a:round/>
            </a:ln>
            <a:effectLst/>
          </c:spPr>
          <c:marker>
            <c:symbol val="none"/>
          </c:marker>
          <c:dLbls>
            <c:delete val="1"/>
          </c:dLbls>
          <c:cat>
            <c:numRef>
              <c:f>(Sheet1!$A$2:$A$61,Sheet1!$A$2,Sheet1!$A$4,Sheet1!$A$6,Sheet1!$A$8,Sheet1!$A$10,Sheet1!$A$12,Sheet1!$A$14,Sheet1!$A$16,Sheet1!$A$18,Sheet1!$A$20,Sheet1!$A$22,Sheet1!$A$24,Sheet1!$A$26,Sheet1!$A$28,Sheet1!$A$30,Sheet1!$A$32,Sheet1!$A$34,Sheet1!$A$36,Sheet1!$A$38,Sheet1!$A$40,Sheet1!$A$42,Sheet1!$A$44,Sheet1!$A$46,Sheet1!$A$48,Sheet1!$A$50,Sheet1!$A$52,Sheet1!$A$54,Sheet1!$A$56,Sheet1!$A$58,Sheet1!$A$60)</c:f>
              <c:numCache>
                <c:formatCode>General</c:formatCode>
                <c:ptCount val="65"/>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2550</c:v>
                </c:pt>
                <c:pt idx="26">
                  <c:v>2600</c:v>
                </c:pt>
                <c:pt idx="27">
                  <c:v>2650</c:v>
                </c:pt>
                <c:pt idx="28">
                  <c:v>2700</c:v>
                </c:pt>
                <c:pt idx="29">
                  <c:v>2750</c:v>
                </c:pt>
                <c:pt idx="30">
                  <c:v>2800</c:v>
                </c:pt>
                <c:pt idx="31">
                  <c:v>2850</c:v>
                </c:pt>
                <c:pt idx="32">
                  <c:v>2900</c:v>
                </c:pt>
                <c:pt idx="33">
                  <c:v>2950</c:v>
                </c:pt>
                <c:pt idx="34">
                  <c:v>3000</c:v>
                </c:pt>
                <c:pt idx="35">
                  <c:v>50</c:v>
                </c:pt>
                <c:pt idx="36">
                  <c:v>150</c:v>
                </c:pt>
                <c:pt idx="37">
                  <c:v>250</c:v>
                </c:pt>
                <c:pt idx="38">
                  <c:v>350</c:v>
                </c:pt>
                <c:pt idx="39">
                  <c:v>450</c:v>
                </c:pt>
                <c:pt idx="40">
                  <c:v>550</c:v>
                </c:pt>
                <c:pt idx="41">
                  <c:v>650</c:v>
                </c:pt>
                <c:pt idx="42">
                  <c:v>750</c:v>
                </c:pt>
                <c:pt idx="43">
                  <c:v>850</c:v>
                </c:pt>
                <c:pt idx="44">
                  <c:v>950</c:v>
                </c:pt>
                <c:pt idx="45">
                  <c:v>1050</c:v>
                </c:pt>
                <c:pt idx="46">
                  <c:v>1150</c:v>
                </c:pt>
                <c:pt idx="47">
                  <c:v>1250</c:v>
                </c:pt>
                <c:pt idx="48">
                  <c:v>1350</c:v>
                </c:pt>
                <c:pt idx="49">
                  <c:v>1450</c:v>
                </c:pt>
                <c:pt idx="50">
                  <c:v>1550</c:v>
                </c:pt>
                <c:pt idx="51">
                  <c:v>1650</c:v>
                </c:pt>
                <c:pt idx="52">
                  <c:v>1750</c:v>
                </c:pt>
                <c:pt idx="53">
                  <c:v>1850</c:v>
                </c:pt>
                <c:pt idx="54">
                  <c:v>1950</c:v>
                </c:pt>
                <c:pt idx="55">
                  <c:v>2050</c:v>
                </c:pt>
                <c:pt idx="56">
                  <c:v>2150</c:v>
                </c:pt>
                <c:pt idx="57">
                  <c:v>2250</c:v>
                </c:pt>
                <c:pt idx="58">
                  <c:v>2350</c:v>
                </c:pt>
                <c:pt idx="59">
                  <c:v>2450</c:v>
                </c:pt>
                <c:pt idx="60">
                  <c:v>2550</c:v>
                </c:pt>
                <c:pt idx="61">
                  <c:v>2650</c:v>
                </c:pt>
                <c:pt idx="62">
                  <c:v>2750</c:v>
                </c:pt>
                <c:pt idx="63">
                  <c:v>2850</c:v>
                </c:pt>
                <c:pt idx="64">
                  <c:v>2950</c:v>
                </c:pt>
              </c:numCache>
            </c:numRef>
          </c:cat>
          <c:val>
            <c:numRef>
              <c:f>Sheet1!$B$2:$B$61</c:f>
              <c:numCache>
                <c:formatCode>General</c:formatCode>
                <c:ptCount val="35"/>
                <c:pt idx="0">
                  <c:v>0.88</c:v>
                </c:pt>
                <c:pt idx="1">
                  <c:v>0.954999999999999</c:v>
                </c:pt>
                <c:pt idx="2">
                  <c:v>0.939999999999999</c:v>
                </c:pt>
                <c:pt idx="3">
                  <c:v>0.944999999999999</c:v>
                </c:pt>
                <c:pt idx="4">
                  <c:v>0.951999999999999</c:v>
                </c:pt>
                <c:pt idx="5">
                  <c:v>0.953333333333333</c:v>
                </c:pt>
                <c:pt idx="6">
                  <c:v>0.952857142857142</c:v>
                </c:pt>
                <c:pt idx="7">
                  <c:v>0.95125</c:v>
                </c:pt>
                <c:pt idx="8">
                  <c:v>0.952222222222222</c:v>
                </c:pt>
                <c:pt idx="9">
                  <c:v>0.949999999999999</c:v>
                </c:pt>
                <c:pt idx="10">
                  <c:v>0.955454545454545</c:v>
                </c:pt>
                <c:pt idx="11">
                  <c:v>0.949916527545909</c:v>
                </c:pt>
                <c:pt idx="12">
                  <c:v>0.956594323873121</c:v>
                </c:pt>
                <c:pt idx="13">
                  <c:v>0.953255425709515</c:v>
                </c:pt>
                <c:pt idx="14">
                  <c:v>0.956594323873121</c:v>
                </c:pt>
                <c:pt idx="15">
                  <c:v>0.953255425709515</c:v>
                </c:pt>
                <c:pt idx="16">
                  <c:v>0.954924874791318</c:v>
                </c:pt>
                <c:pt idx="17">
                  <c:v>0.956594323873121</c:v>
                </c:pt>
                <c:pt idx="18">
                  <c:v>0.953255425709515</c:v>
                </c:pt>
                <c:pt idx="19">
                  <c:v>0.954924874791318</c:v>
                </c:pt>
                <c:pt idx="20">
                  <c:v>0.953255425709515</c:v>
                </c:pt>
                <c:pt idx="21">
                  <c:v>0.956594323873121</c:v>
                </c:pt>
                <c:pt idx="22">
                  <c:v>0.953255425709515</c:v>
                </c:pt>
                <c:pt idx="23">
                  <c:v>0.953255425709515</c:v>
                </c:pt>
                <c:pt idx="24">
                  <c:v>0.956594323873121</c:v>
                </c:pt>
                <c:pt idx="25">
                  <c:v>0.956594323873121</c:v>
                </c:pt>
                <c:pt idx="26">
                  <c:v>0.953255425709515</c:v>
                </c:pt>
                <c:pt idx="27">
                  <c:v>0.946577629382303</c:v>
                </c:pt>
                <c:pt idx="28">
                  <c:v>0.956594323873121</c:v>
                </c:pt>
                <c:pt idx="29">
                  <c:v>0.951585976627712</c:v>
                </c:pt>
                <c:pt idx="30">
                  <c:v>0.951585976627712</c:v>
                </c:pt>
                <c:pt idx="31">
                  <c:v>0.953255425709515</c:v>
                </c:pt>
                <c:pt idx="32">
                  <c:v>0.954924874791318</c:v>
                </c:pt>
                <c:pt idx="33">
                  <c:v>0.953255425709515</c:v>
                </c:pt>
                <c:pt idx="34">
                  <c:v>0.956594323873121</c:v>
                </c:pt>
              </c:numCache>
            </c:numRef>
          </c:val>
          <c:smooth val="0"/>
        </c:ser>
        <c:ser>
          <c:idx val="2"/>
          <c:order val="2"/>
          <c:tx>
            <c:strRef>
              <c:f>朴素贝叶斯算法</c:f>
              <c:strCache>
                <c:ptCount val="1"/>
                <c:pt idx="0">
                  <c:v>朴素贝叶斯算法</c:v>
                </c:pt>
              </c:strCache>
            </c:strRef>
          </c:tx>
          <c:spPr>
            <a:ln w="19050" cap="rnd">
              <a:solidFill>
                <a:schemeClr val="accent6"/>
              </a:solidFill>
              <a:round/>
            </a:ln>
            <a:effectLst/>
          </c:spPr>
          <c:marker>
            <c:symbol val="none"/>
          </c:marker>
          <c:dLbls>
            <c:delete val="1"/>
          </c:dLbls>
          <c:cat>
            <c:numRef>
              <c:f>(Sheet1!$A$2:$A$61,Sheet1!$A$2,Sheet1!$A$4,Sheet1!$A$6,Sheet1!$A$8,Sheet1!$A$10,Sheet1!$A$12,Sheet1!$A$14,Sheet1!$A$16,Sheet1!$A$18,Sheet1!$A$20,Sheet1!$A$22,Sheet1!$A$24,Sheet1!$A$26,Sheet1!$A$28,Sheet1!$A$30,Sheet1!$A$32,Sheet1!$A$34,Sheet1!$A$36,Sheet1!$A$38,Sheet1!$A$40,Sheet1!$A$42,Sheet1!$A$44,Sheet1!$A$46,Sheet1!$A$48,Sheet1!$A$50,Sheet1!$A$52,Sheet1!$A$54,Sheet1!$A$56,Sheet1!$A$58,Sheet1!$A$60)</c:f>
              <c:numCache>
                <c:formatCode>General</c:formatCode>
                <c:ptCount val="65"/>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2550</c:v>
                </c:pt>
                <c:pt idx="26">
                  <c:v>2600</c:v>
                </c:pt>
                <c:pt idx="27">
                  <c:v>2650</c:v>
                </c:pt>
                <c:pt idx="28">
                  <c:v>2700</c:v>
                </c:pt>
                <c:pt idx="29">
                  <c:v>2750</c:v>
                </c:pt>
                <c:pt idx="30">
                  <c:v>2800</c:v>
                </c:pt>
                <c:pt idx="31">
                  <c:v>2850</c:v>
                </c:pt>
                <c:pt idx="32">
                  <c:v>2900</c:v>
                </c:pt>
                <c:pt idx="33">
                  <c:v>2950</c:v>
                </c:pt>
                <c:pt idx="34">
                  <c:v>3000</c:v>
                </c:pt>
                <c:pt idx="35">
                  <c:v>50</c:v>
                </c:pt>
                <c:pt idx="36">
                  <c:v>150</c:v>
                </c:pt>
                <c:pt idx="37">
                  <c:v>250</c:v>
                </c:pt>
                <c:pt idx="38">
                  <c:v>350</c:v>
                </c:pt>
                <c:pt idx="39">
                  <c:v>450</c:v>
                </c:pt>
                <c:pt idx="40">
                  <c:v>550</c:v>
                </c:pt>
                <c:pt idx="41">
                  <c:v>650</c:v>
                </c:pt>
                <c:pt idx="42">
                  <c:v>750</c:v>
                </c:pt>
                <c:pt idx="43">
                  <c:v>850</c:v>
                </c:pt>
                <c:pt idx="44">
                  <c:v>950</c:v>
                </c:pt>
                <c:pt idx="45">
                  <c:v>1050</c:v>
                </c:pt>
                <c:pt idx="46">
                  <c:v>1150</c:v>
                </c:pt>
                <c:pt idx="47">
                  <c:v>1250</c:v>
                </c:pt>
                <c:pt idx="48">
                  <c:v>1350</c:v>
                </c:pt>
                <c:pt idx="49">
                  <c:v>1450</c:v>
                </c:pt>
                <c:pt idx="50">
                  <c:v>1550</c:v>
                </c:pt>
                <c:pt idx="51">
                  <c:v>1650</c:v>
                </c:pt>
                <c:pt idx="52">
                  <c:v>1750</c:v>
                </c:pt>
                <c:pt idx="53">
                  <c:v>1850</c:v>
                </c:pt>
                <c:pt idx="54">
                  <c:v>1950</c:v>
                </c:pt>
                <c:pt idx="55">
                  <c:v>2050</c:v>
                </c:pt>
                <c:pt idx="56">
                  <c:v>2150</c:v>
                </c:pt>
                <c:pt idx="57">
                  <c:v>2250</c:v>
                </c:pt>
                <c:pt idx="58">
                  <c:v>2350</c:v>
                </c:pt>
                <c:pt idx="59">
                  <c:v>2450</c:v>
                </c:pt>
                <c:pt idx="60">
                  <c:v>2550</c:v>
                </c:pt>
                <c:pt idx="61">
                  <c:v>2650</c:v>
                </c:pt>
                <c:pt idx="62">
                  <c:v>2750</c:v>
                </c:pt>
                <c:pt idx="63">
                  <c:v>2850</c:v>
                </c:pt>
                <c:pt idx="64">
                  <c:v>2950</c:v>
                </c:pt>
              </c:numCache>
            </c:numRef>
          </c:cat>
          <c:val>
            <c:numRef>
              <c:f>Sheet1!$D$2:$D$61</c:f>
              <c:numCache>
                <c:formatCode>General</c:formatCode>
                <c:ptCount val="35"/>
                <c:pt idx="0">
                  <c:v>0.819999999999999</c:v>
                </c:pt>
                <c:pt idx="1">
                  <c:v>0.854999999999999</c:v>
                </c:pt>
                <c:pt idx="2">
                  <c:v>0.863333333333333</c:v>
                </c:pt>
                <c:pt idx="3">
                  <c:v>0.859999999999999</c:v>
                </c:pt>
                <c:pt idx="4">
                  <c:v>0.861999999999999</c:v>
                </c:pt>
                <c:pt idx="5">
                  <c:v>0.859999999999999</c:v>
                </c:pt>
                <c:pt idx="6">
                  <c:v>0.858571428571428</c:v>
                </c:pt>
                <c:pt idx="7">
                  <c:v>0.859999999999999</c:v>
                </c:pt>
                <c:pt idx="8">
                  <c:v>0.859999999999999</c:v>
                </c:pt>
                <c:pt idx="9">
                  <c:v>0.866999999999999</c:v>
                </c:pt>
                <c:pt idx="10">
                  <c:v>0.872727272727272</c:v>
                </c:pt>
                <c:pt idx="11">
                  <c:v>0.858096828046744</c:v>
                </c:pt>
                <c:pt idx="12">
                  <c:v>0.859766277128547</c:v>
                </c:pt>
                <c:pt idx="13">
                  <c:v>0.859766277128547</c:v>
                </c:pt>
                <c:pt idx="14">
                  <c:v>0.856427378964941</c:v>
                </c:pt>
                <c:pt idx="15">
                  <c:v>0.858096828046744</c:v>
                </c:pt>
                <c:pt idx="16">
                  <c:v>0.859766277128547</c:v>
                </c:pt>
                <c:pt idx="17">
                  <c:v>0.859766277128547</c:v>
                </c:pt>
                <c:pt idx="18">
                  <c:v>0.86143572621035</c:v>
                </c:pt>
                <c:pt idx="19">
                  <c:v>0.859766277128547</c:v>
                </c:pt>
                <c:pt idx="20">
                  <c:v>0.859766277128547</c:v>
                </c:pt>
                <c:pt idx="21">
                  <c:v>0.859766277128547</c:v>
                </c:pt>
                <c:pt idx="22">
                  <c:v>0.858096828046744</c:v>
                </c:pt>
                <c:pt idx="23">
                  <c:v>0.858096828046744</c:v>
                </c:pt>
                <c:pt idx="24">
                  <c:v>0.858096828046744</c:v>
                </c:pt>
                <c:pt idx="25">
                  <c:v>0.858096828046744</c:v>
                </c:pt>
                <c:pt idx="26">
                  <c:v>0.859766277128547</c:v>
                </c:pt>
                <c:pt idx="27">
                  <c:v>0.856427378964941</c:v>
                </c:pt>
                <c:pt idx="28">
                  <c:v>0.858096828046744</c:v>
                </c:pt>
                <c:pt idx="29">
                  <c:v>0.856427378964941</c:v>
                </c:pt>
                <c:pt idx="30">
                  <c:v>0.856427378964941</c:v>
                </c:pt>
                <c:pt idx="31">
                  <c:v>0.854757929883138</c:v>
                </c:pt>
                <c:pt idx="32">
                  <c:v>0.854757929883138</c:v>
                </c:pt>
                <c:pt idx="33">
                  <c:v>0.854757929883138</c:v>
                </c:pt>
                <c:pt idx="34">
                  <c:v>0.858096828046744</c:v>
                </c:pt>
              </c:numCache>
            </c:numRef>
          </c:val>
          <c:smooth val="0"/>
        </c:ser>
        <c:dLbls>
          <c:showLegendKey val="0"/>
          <c:showVal val="0"/>
          <c:showCatName val="0"/>
          <c:showSerName val="0"/>
          <c:showPercent val="0"/>
          <c:showBubbleSize val="0"/>
        </c:dLbls>
        <c:marker val="0"/>
        <c:smooth val="0"/>
        <c:axId val="-1636274192"/>
        <c:axId val="-1636270928"/>
        <c:extLst>
          <c:ext xmlns:c15="http://schemas.microsoft.com/office/drawing/2012/chart" uri="{02D57815-91ED-43cb-92C2-25804820EDAC}">
            <c15:filteredLineSeries>
              <c15:ser>
                <c:idx val="1"/>
                <c:order val="1"/>
                <c:spPr>
                  <a:ln w="28575" cap="rnd">
                    <a:solidFill>
                      <a:schemeClr val="accent4"/>
                    </a:solidFill>
                    <a:round/>
                  </a:ln>
                  <a:effectLst/>
                </c:spPr>
                <c:marker>
                  <c:symbol val="none"/>
                </c:marker>
                <c:dLbls>
                  <c:delete val="1"/>
                </c:dLbls>
                <c:cat>
                  <c:numRef>
                    <c:extLst>
                      <c:ext uri="{02D57815-91ED-43cb-92C2-25804820EDAC}">
                        <c15:fullRef>
                          <c15:sqref/>
                        </c15:fullRef>
                        <c15:formulaRef>
                          <c15:sqref>(Sheet1!$A$2:$A$61,Sheet1!$A$2,Sheet1!$A$4,Sheet1!$A$6,Sheet1!$A$8,Sheet1!$A$10,Sheet1!$A$12,Sheet1!$A$14,Sheet1!$A$16,Sheet1!$A$18,Sheet1!$A$20,Sheet1!$A$22,Sheet1!$A$24,Sheet1!$A$26,Sheet1!$A$28,Sheet1!$A$30,Sheet1!$A$32,Sheet1!$A$34,Sheet1!$A$36,Sheet1!$A$38,Sheet1!$A$40,Sheet1!$A$42,Sheet1!$A$44,Sheet1!$A$46,Sheet1!$A$48,Sheet1!$A$50,Sheet1!$A$52,Sheet1!$A$54,Sheet1!$A$56,Sheet1!$A$58,Sheet1!$A$60)</c15:sqref>
                        </c15:formulaRef>
                      </c:ext>
                    </c:extLst>
                    <c:numCache>
                      <c:formatCode>General</c:formatCode>
                      <c:ptCount val="65"/>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2550</c:v>
                      </c:pt>
                      <c:pt idx="26">
                        <c:v>2600</c:v>
                      </c:pt>
                      <c:pt idx="27">
                        <c:v>2650</c:v>
                      </c:pt>
                      <c:pt idx="28">
                        <c:v>2700</c:v>
                      </c:pt>
                      <c:pt idx="29">
                        <c:v>2750</c:v>
                      </c:pt>
                      <c:pt idx="30">
                        <c:v>2800</c:v>
                      </c:pt>
                      <c:pt idx="31">
                        <c:v>2850</c:v>
                      </c:pt>
                      <c:pt idx="32">
                        <c:v>2900</c:v>
                      </c:pt>
                      <c:pt idx="33">
                        <c:v>2950</c:v>
                      </c:pt>
                      <c:pt idx="34">
                        <c:v>3000</c:v>
                      </c:pt>
                      <c:pt idx="35">
                        <c:v>50</c:v>
                      </c:pt>
                      <c:pt idx="36">
                        <c:v>150</c:v>
                      </c:pt>
                      <c:pt idx="37">
                        <c:v>250</c:v>
                      </c:pt>
                      <c:pt idx="38">
                        <c:v>350</c:v>
                      </c:pt>
                      <c:pt idx="39">
                        <c:v>450</c:v>
                      </c:pt>
                      <c:pt idx="40">
                        <c:v>550</c:v>
                      </c:pt>
                      <c:pt idx="41">
                        <c:v>650</c:v>
                      </c:pt>
                      <c:pt idx="42">
                        <c:v>750</c:v>
                      </c:pt>
                      <c:pt idx="43">
                        <c:v>850</c:v>
                      </c:pt>
                      <c:pt idx="44">
                        <c:v>950</c:v>
                      </c:pt>
                      <c:pt idx="45">
                        <c:v>1050</c:v>
                      </c:pt>
                      <c:pt idx="46">
                        <c:v>1150</c:v>
                      </c:pt>
                      <c:pt idx="47">
                        <c:v>1250</c:v>
                      </c:pt>
                      <c:pt idx="48">
                        <c:v>1350</c:v>
                      </c:pt>
                      <c:pt idx="49">
                        <c:v>1450</c:v>
                      </c:pt>
                      <c:pt idx="50">
                        <c:v>1550</c:v>
                      </c:pt>
                      <c:pt idx="51">
                        <c:v>1650</c:v>
                      </c:pt>
                      <c:pt idx="52">
                        <c:v>1750</c:v>
                      </c:pt>
                      <c:pt idx="53">
                        <c:v>1850</c:v>
                      </c:pt>
                      <c:pt idx="54">
                        <c:v>1950</c:v>
                      </c:pt>
                      <c:pt idx="55">
                        <c:v>2050</c:v>
                      </c:pt>
                      <c:pt idx="56">
                        <c:v>2150</c:v>
                      </c:pt>
                      <c:pt idx="57">
                        <c:v>2250</c:v>
                      </c:pt>
                      <c:pt idx="58">
                        <c:v>2350</c:v>
                      </c:pt>
                      <c:pt idx="59">
                        <c:v>2450</c:v>
                      </c:pt>
                      <c:pt idx="60">
                        <c:v>2550</c:v>
                      </c:pt>
                      <c:pt idx="61">
                        <c:v>2650</c:v>
                      </c:pt>
                      <c:pt idx="62">
                        <c:v>2750</c:v>
                      </c:pt>
                      <c:pt idx="63">
                        <c:v>2850</c:v>
                      </c:pt>
                      <c:pt idx="64">
                        <c:v>2950</c:v>
                      </c:pt>
                    </c:numCache>
                  </c:numRef>
                </c:cat>
                <c:val>
                  <c:numRef>
                    <c:extLst>
                      <c:ext uri="{02D57815-91ED-43cb-92C2-25804820EDAC}">
                        <c15:formulaRef>
                          <c15:sqref>Sheet1!$C$2:$C$61</c15:sqref>
                        </c15:formulaRef>
                      </c:ext>
                    </c:extLst>
                    <c:numCache>
                      <c:formatCode>General</c:formatCode>
                      <c:ptCount val="35"/>
                    </c:numCache>
                  </c:numRef>
                </c:val>
                <c:smooth val="0"/>
              </c15:ser>
            </c15:filteredLineSeries>
          </c:ext>
        </c:extLst>
      </c:lineChart>
      <c:catAx>
        <c:axId val="-1636274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800" b="0" i="0" u="none" strike="noStrike" kern="1200" baseline="0">
                <a:solidFill>
                  <a:schemeClr val="tx1">
                    <a:lumMod val="65000"/>
                    <a:lumOff val="35000"/>
                  </a:schemeClr>
                </a:solidFill>
                <a:latin typeface="+mn-lt"/>
                <a:ea typeface="+mn-ea"/>
                <a:cs typeface="+mn-cs"/>
              </a:defRPr>
            </a:pPr>
          </a:p>
        </c:txPr>
        <c:crossAx val="-1636270928"/>
        <c:crosses val="autoZero"/>
        <c:auto val="1"/>
        <c:lblAlgn val="ctr"/>
        <c:lblOffset val="100"/>
        <c:noMultiLvlLbl val="0"/>
      </c:catAx>
      <c:valAx>
        <c:axId val="-1636270928"/>
        <c:scaling>
          <c:orientation val="minMax"/>
          <c:min val="0.8"/>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800" b="0" i="0" u="none" strike="noStrike" kern="1200" baseline="0">
                <a:solidFill>
                  <a:schemeClr val="tx1">
                    <a:lumMod val="65000"/>
                    <a:lumOff val="35000"/>
                  </a:schemeClr>
                </a:solidFill>
                <a:latin typeface="+mn-lt"/>
                <a:ea typeface="+mn-ea"/>
                <a:cs typeface="+mn-cs"/>
              </a:defRPr>
            </a:pPr>
          </a:p>
        </c:txPr>
        <c:crossAx val="-1636274192"/>
        <c:crosses val="autoZero"/>
        <c:crossBetween val="between"/>
      </c:valAx>
      <c:spPr>
        <a:noFill/>
        <a:ln>
          <a:noFill/>
        </a:ln>
        <a:effectLst/>
      </c:spPr>
    </c:plotArea>
    <c:legend>
      <c:legendPos val="b"/>
      <c:layout>
        <c:manualLayout>
          <c:xMode val="edge"/>
          <c:yMode val="edge"/>
          <c:x val="0.102811658346628"/>
          <c:y val="0.048575623659474"/>
          <c:w val="0.892346898903432"/>
          <c:h val="0.0833339165937591"/>
        </c:manualLayout>
      </c:layout>
      <c:overlay val="0"/>
      <c:spPr>
        <a:noFill/>
        <a:ln>
          <a:noFill/>
        </a:ln>
        <a:effectLst/>
      </c:spPr>
      <c:txPr>
        <a:bodyPr rot="0" spcFirstLastPara="1" vertOverflow="ellipsis" vert="horz" wrap="square" anchor="ctr" anchorCtr="1"/>
        <a:lstStyle/>
        <a:p>
          <a:pPr>
            <a:defRPr lang="zh-CN" sz="8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sz="800" baseline="0"/>
      </a:pPr>
    </a:p>
  </c:txPr>
  <c:externalData r:id="rId1">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7564A26-91D7-48EE-99BD-C3CBE2F9781C}">
  <ds:schemaRefs/>
</ds:datastoreItem>
</file>

<file path=docProps/app.xml><?xml version="1.0" encoding="utf-8"?>
<Properties xmlns="http://schemas.openxmlformats.org/officeDocument/2006/extended-properties" xmlns:vt="http://schemas.openxmlformats.org/officeDocument/2006/docPropsVTypes">
  <Template>Normal.dotm</Template>
  <Pages>12</Pages>
  <Words>2760</Words>
  <Characters>15732</Characters>
  <Lines>131</Lines>
  <Paragraphs>36</Paragraphs>
  <ScaleCrop>false</ScaleCrop>
  <LinksUpToDate>false</LinksUpToDate>
  <CharactersWithSpaces>18456</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2018-04-09T12:36:00Z</dcterms:created>
  <dc:creator>刘俊</dc:creator>
  <cp:lastModifiedBy>xyt</cp:lastModifiedBy>
  <dcterms:modified xsi:type="dcterms:W3CDTF">2018-04-13T08:39:07Z</dcterms:modified>
  <cp:revision>222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